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D38DC" w14:textId="77777777" w:rsidR="00997786" w:rsidRPr="00695AF0" w:rsidRDefault="00D54F61" w:rsidP="00695AF0">
      <w:pPr>
        <w:pStyle w:val="BodyText"/>
        <w:spacing w:line="48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Lesson Plan Format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3936"/>
        <w:gridCol w:w="826"/>
        <w:gridCol w:w="4762"/>
        <w:gridCol w:w="507"/>
        <w:gridCol w:w="4255"/>
      </w:tblGrid>
      <w:tr w:rsidR="00997786" w14:paraId="08A01820" w14:textId="77777777" w:rsidTr="5E65B569">
        <w:tc>
          <w:tcPr>
            <w:tcW w:w="4762" w:type="dxa"/>
            <w:gridSpan w:val="2"/>
          </w:tcPr>
          <w:p w14:paraId="762B0A4A" w14:textId="4EB12274" w:rsidR="00997786" w:rsidRPr="004D20BB" w:rsidRDefault="00997786" w:rsidP="5E65B569">
            <w:pPr>
              <w:pStyle w:val="BodyText"/>
              <w:spacing w:before="120"/>
              <w:rPr>
                <w:rFonts w:ascii="Arial" w:hAnsi="Arial"/>
                <w:sz w:val="20"/>
                <w:rPrChange w:id="0" w:author="patricia davidson" w:date="2022-10-31T08:37:00Z">
                  <w:rPr>
                    <w:rFonts w:ascii="Arial" w:hAnsi="Arial"/>
                    <w:b/>
                    <w:bCs/>
                    <w:sz w:val="20"/>
                  </w:rPr>
                </w:rPrChange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Class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>/Grade/</w:t>
            </w:r>
            <w:r w:rsidR="0009021E" w:rsidRPr="5E65B569">
              <w:rPr>
                <w:rFonts w:ascii="Arial" w:hAnsi="Arial"/>
                <w:b/>
                <w:bCs/>
                <w:sz w:val="20"/>
              </w:rPr>
              <w:t>Stage</w:t>
            </w:r>
            <w:r w:rsidRPr="5E65B569">
              <w:rPr>
                <w:rFonts w:ascii="Arial" w:hAnsi="Arial"/>
                <w:b/>
                <w:bCs/>
                <w:sz w:val="20"/>
              </w:rPr>
              <w:t>:</w:t>
            </w:r>
            <w:ins w:id="1" w:author="patricia davidson" w:date="2022-10-31T08:37:00Z">
              <w:r w:rsidR="004D20BB">
                <w:rPr>
                  <w:rFonts w:ascii="Arial" w:hAnsi="Arial"/>
                  <w:b/>
                  <w:bCs/>
                  <w:sz w:val="20"/>
                </w:rPr>
                <w:t xml:space="preserve"> </w:t>
              </w:r>
              <w:r w:rsidR="004D20BB">
                <w:rPr>
                  <w:rFonts w:ascii="Arial" w:hAnsi="Arial"/>
                  <w:sz w:val="20"/>
                </w:rPr>
                <w:t>Year 9</w:t>
              </w:r>
            </w:ins>
          </w:p>
          <w:p w14:paraId="6C36A5D4" w14:textId="77777777" w:rsidR="00997786" w:rsidRDefault="00997786" w:rsidP="00997786">
            <w:pPr>
              <w:pStyle w:val="BodyText"/>
              <w:spacing w:before="120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4762" w:type="dxa"/>
          </w:tcPr>
          <w:p w14:paraId="0784940E" w14:textId="0C2F7C7A" w:rsidR="00997786" w:rsidRPr="004D20BB" w:rsidRDefault="00997786" w:rsidP="00997786">
            <w:pPr>
              <w:pStyle w:val="BodyText"/>
              <w:spacing w:before="120" w:line="480" w:lineRule="auto"/>
              <w:rPr>
                <w:rFonts w:ascii="Arial" w:hAnsi="Arial"/>
                <w:bCs/>
                <w:sz w:val="24"/>
                <w:szCs w:val="24"/>
                <w:rPrChange w:id="2" w:author="patricia davidson" w:date="2022-10-31T08:38:00Z">
                  <w:rPr>
                    <w:rFonts w:ascii="Arial" w:hAnsi="Arial"/>
                    <w:b/>
                    <w:sz w:val="24"/>
                    <w:szCs w:val="24"/>
                  </w:rPr>
                </w:rPrChange>
              </w:rPr>
            </w:pPr>
            <w:r>
              <w:rPr>
                <w:rFonts w:ascii="Arial" w:hAnsi="Arial"/>
                <w:b/>
                <w:sz w:val="20"/>
              </w:rPr>
              <w:t>Date:</w:t>
            </w:r>
            <w:ins w:id="3" w:author="patricia davidson" w:date="2022-10-31T08:38:00Z">
              <w:r w:rsidR="004D20BB">
                <w:rPr>
                  <w:rFonts w:ascii="Arial" w:hAnsi="Arial"/>
                  <w:b/>
                  <w:sz w:val="20"/>
                </w:rPr>
                <w:t xml:space="preserve"> </w:t>
              </w:r>
              <w:r w:rsidR="004D20BB">
                <w:rPr>
                  <w:rFonts w:ascii="Arial" w:hAnsi="Arial"/>
                  <w:bCs/>
                  <w:sz w:val="20"/>
                </w:rPr>
                <w:t>3</w:t>
              </w:r>
              <w:r w:rsidR="004D20BB" w:rsidRPr="004D20BB">
                <w:rPr>
                  <w:rFonts w:ascii="Arial" w:hAnsi="Arial"/>
                  <w:bCs/>
                  <w:sz w:val="20"/>
                  <w:vertAlign w:val="superscript"/>
                  <w:rPrChange w:id="4" w:author="patricia davidson" w:date="2022-10-31T08:38:00Z">
                    <w:rPr>
                      <w:rFonts w:ascii="Arial" w:hAnsi="Arial"/>
                      <w:bCs/>
                      <w:sz w:val="20"/>
                    </w:rPr>
                  </w:rPrChange>
                </w:rPr>
                <w:t>rd</w:t>
              </w:r>
              <w:r w:rsidR="004D20BB">
                <w:rPr>
                  <w:rFonts w:ascii="Arial" w:hAnsi="Arial"/>
                  <w:bCs/>
                  <w:sz w:val="20"/>
                </w:rPr>
                <w:t xml:space="preserve"> November 2022</w:t>
              </w:r>
            </w:ins>
          </w:p>
        </w:tc>
        <w:tc>
          <w:tcPr>
            <w:tcW w:w="4762" w:type="dxa"/>
            <w:gridSpan w:val="2"/>
          </w:tcPr>
          <w:p w14:paraId="04308F11" w14:textId="0376C9A0" w:rsidR="00997786" w:rsidRDefault="00997786" w:rsidP="00997786">
            <w:pPr>
              <w:pStyle w:val="BodyText"/>
              <w:spacing w:before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Time: Start: </w:t>
            </w:r>
            <w:del w:id="5" w:author="patricia davidson" w:date="2022-11-02T20:51:00Z">
              <w:r w:rsidDel="00DA2CDA">
                <w:rPr>
                  <w:rFonts w:ascii="Arial" w:hAnsi="Arial"/>
                  <w:b/>
                  <w:sz w:val="20"/>
                </w:rPr>
                <w:delText xml:space="preserve">_________________________ </w:delText>
              </w:r>
            </w:del>
            <w:ins w:id="6" w:author="patricia davidson" w:date="2022-11-02T20:51:00Z">
              <w:r w:rsidR="00DA2CDA">
                <w:rPr>
                  <w:rFonts w:ascii="Arial" w:hAnsi="Arial"/>
                  <w:b/>
                  <w:sz w:val="20"/>
                </w:rPr>
                <w:t xml:space="preserve">9am </w:t>
              </w:r>
            </w:ins>
          </w:p>
          <w:p w14:paraId="55ED3892" w14:textId="1D1FD779" w:rsidR="00997786" w:rsidRDefault="00997786" w:rsidP="00997786">
            <w:pPr>
              <w:pStyle w:val="BodyText"/>
              <w:spacing w:before="120" w:line="360" w:lineRule="auto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0"/>
              </w:rPr>
              <w:t xml:space="preserve">        Finish: </w:t>
            </w:r>
            <w:del w:id="7" w:author="patricia davidson" w:date="2022-11-02T20:51:00Z">
              <w:r w:rsidDel="00DA2CDA">
                <w:rPr>
                  <w:rFonts w:ascii="Arial" w:hAnsi="Arial"/>
                  <w:b/>
                  <w:sz w:val="20"/>
                </w:rPr>
                <w:delText>_________________________</w:delText>
              </w:r>
            </w:del>
            <w:ins w:id="8" w:author="patricia davidson" w:date="2022-11-02T20:51:00Z">
              <w:r w:rsidR="00DA2CDA">
                <w:rPr>
                  <w:rFonts w:ascii="Arial" w:hAnsi="Arial"/>
                  <w:b/>
                  <w:sz w:val="20"/>
                </w:rPr>
                <w:t>10am</w:t>
              </w:r>
            </w:ins>
          </w:p>
        </w:tc>
      </w:tr>
      <w:tr w:rsidR="00997786" w14:paraId="47372EC2" w14:textId="77777777" w:rsidTr="5E65B569">
        <w:tc>
          <w:tcPr>
            <w:tcW w:w="4762" w:type="dxa"/>
            <w:gridSpan w:val="2"/>
          </w:tcPr>
          <w:p w14:paraId="00CA4A5D" w14:textId="1EED6C79" w:rsidR="00997786" w:rsidRPr="004D20BB" w:rsidRDefault="00997786" w:rsidP="5E65B569">
            <w:pPr>
              <w:pStyle w:val="BodyText"/>
              <w:spacing w:before="120"/>
              <w:rPr>
                <w:rFonts w:ascii="Arial" w:hAnsi="Arial"/>
                <w:sz w:val="20"/>
                <w:rPrChange w:id="9" w:author="patricia davidson" w:date="2022-10-31T08:38:00Z">
                  <w:rPr>
                    <w:rFonts w:ascii="Arial" w:hAnsi="Arial"/>
                    <w:b/>
                    <w:bCs/>
                    <w:sz w:val="20"/>
                  </w:rPr>
                </w:rPrChange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Key Learning Area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>(s)</w:t>
            </w:r>
            <w:r w:rsidRPr="5E65B569">
              <w:rPr>
                <w:rFonts w:ascii="Arial" w:hAnsi="Arial"/>
                <w:b/>
                <w:bCs/>
                <w:sz w:val="20"/>
              </w:rPr>
              <w:t>:</w:t>
            </w:r>
            <w:ins w:id="10" w:author="patricia davidson" w:date="2022-10-31T08:38:00Z">
              <w:r w:rsidR="004D20BB">
                <w:rPr>
                  <w:rFonts w:ascii="Arial" w:hAnsi="Arial"/>
                  <w:b/>
                  <w:bCs/>
                  <w:sz w:val="20"/>
                </w:rPr>
                <w:t xml:space="preserve"> </w:t>
              </w:r>
              <w:r w:rsidR="004D20BB">
                <w:rPr>
                  <w:rFonts w:ascii="Arial" w:hAnsi="Arial"/>
                  <w:sz w:val="20"/>
                </w:rPr>
                <w:t xml:space="preserve">Design and Technologies </w:t>
              </w:r>
            </w:ins>
          </w:p>
          <w:p w14:paraId="6B9370E1" w14:textId="77777777" w:rsidR="00997786" w:rsidRDefault="00997786" w:rsidP="000D35A9">
            <w:pPr>
              <w:pStyle w:val="BodyTex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524" w:type="dxa"/>
            <w:gridSpan w:val="3"/>
          </w:tcPr>
          <w:p w14:paraId="125E5031" w14:textId="3C717A97" w:rsidR="00997786" w:rsidRPr="004D20BB" w:rsidRDefault="00997786" w:rsidP="00997786">
            <w:pPr>
              <w:pStyle w:val="BodyText"/>
              <w:spacing w:before="120"/>
              <w:rPr>
                <w:rFonts w:ascii="Arial" w:hAnsi="Arial"/>
                <w:bCs/>
                <w:sz w:val="24"/>
                <w:szCs w:val="24"/>
                <w:rPrChange w:id="11" w:author="patricia davidson" w:date="2022-10-31T08:39:00Z">
                  <w:rPr>
                    <w:rFonts w:ascii="Arial" w:hAnsi="Arial"/>
                    <w:b/>
                    <w:sz w:val="24"/>
                    <w:szCs w:val="24"/>
                  </w:rPr>
                </w:rPrChange>
              </w:rPr>
            </w:pPr>
            <w:r>
              <w:rPr>
                <w:rFonts w:ascii="Arial" w:hAnsi="Arial"/>
                <w:b/>
                <w:sz w:val="20"/>
              </w:rPr>
              <w:t>Lesson Topic:</w:t>
            </w:r>
            <w:ins w:id="12" w:author="patricia davidson" w:date="2022-10-31T08:38:00Z">
              <w:r w:rsidR="004D20BB">
                <w:rPr>
                  <w:rFonts w:ascii="Arial" w:hAnsi="Arial"/>
                  <w:b/>
                  <w:sz w:val="20"/>
                </w:rPr>
                <w:t xml:space="preserve"> </w:t>
              </w:r>
            </w:ins>
            <w:ins w:id="13" w:author="patricia davidson" w:date="2022-10-31T08:39:00Z">
              <w:r w:rsidR="004D20BB">
                <w:rPr>
                  <w:rFonts w:ascii="Arial" w:hAnsi="Arial"/>
                  <w:bCs/>
                  <w:sz w:val="20"/>
                </w:rPr>
                <w:t>WHS/ workshop safety</w:t>
              </w:r>
            </w:ins>
            <w:ins w:id="14" w:author="patricia davidson" w:date="2022-11-02T15:29:00Z">
              <w:r w:rsidR="001A5DA5">
                <w:rPr>
                  <w:rFonts w:ascii="Arial" w:hAnsi="Arial"/>
                  <w:bCs/>
                  <w:sz w:val="20"/>
                </w:rPr>
                <w:t>/ practical project</w:t>
              </w:r>
            </w:ins>
          </w:p>
        </w:tc>
      </w:tr>
      <w:tr w:rsidR="0009021E" w14:paraId="56AE682F" w14:textId="77777777" w:rsidTr="5E65B569">
        <w:tc>
          <w:tcPr>
            <w:tcW w:w="4762" w:type="dxa"/>
            <w:gridSpan w:val="2"/>
          </w:tcPr>
          <w:p w14:paraId="28331894" w14:textId="77777777" w:rsidR="0009021E" w:rsidRDefault="0009021E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 xml:space="preserve">NESA Australian Professional Standards for Teachers </w:t>
            </w:r>
          </w:p>
          <w:p w14:paraId="255549BE" w14:textId="7E71E12B" w:rsidR="0009021E" w:rsidRPr="0009021E" w:rsidRDefault="0009021E" w:rsidP="5E65B569">
            <w:pPr>
              <w:pStyle w:val="BodyText"/>
              <w:spacing w:before="120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>Identify the standard(s) and focus areas that align with this lesson:</w:t>
            </w:r>
          </w:p>
        </w:tc>
        <w:tc>
          <w:tcPr>
            <w:tcW w:w="9524" w:type="dxa"/>
            <w:gridSpan w:val="3"/>
          </w:tcPr>
          <w:p w14:paraId="1757841F" w14:textId="699864ED" w:rsidR="00DA2CDA" w:rsidRPr="00DA2CDA" w:rsidRDefault="00DA2CDA">
            <w:pPr>
              <w:pStyle w:val="ListParagraph"/>
              <w:numPr>
                <w:ilvl w:val="0"/>
                <w:numId w:val="13"/>
              </w:numPr>
              <w:rPr>
                <w:ins w:id="15" w:author="patricia davidson" w:date="2022-11-02T21:04:00Z"/>
                <w:sz w:val="22"/>
                <w:szCs w:val="22"/>
                <w:rPrChange w:id="16" w:author="patricia davidson" w:date="2022-11-02T21:05:00Z">
                  <w:rPr>
                    <w:ins w:id="17" w:author="patricia davidson" w:date="2022-11-02T21:04:00Z"/>
                  </w:rPr>
                </w:rPrChange>
              </w:rPr>
              <w:pPrChange w:id="18" w:author="patricia davidson" w:date="2022-11-02T21:05:00Z">
                <w:pPr>
                  <w:pStyle w:val="ListParagraph"/>
                  <w:ind w:left="1440"/>
                </w:pPr>
              </w:pPrChange>
            </w:pPr>
            <w:ins w:id="19" w:author="patricia davidson" w:date="2022-11-02T21:04:00Z">
              <w:r w:rsidRPr="00DA2CDA">
                <w:rPr>
                  <w:sz w:val="22"/>
                  <w:szCs w:val="22"/>
                  <w:rPrChange w:id="20" w:author="patricia davidson" w:date="2022-11-02T21:05:00Z">
                    <w:rPr/>
                  </w:rPrChange>
                </w:rPr>
                <w:t>employ technological processes commonly used in commercial enterprises to develop design projects, for example: (ACTDEK047, ACTDEP050)</w:t>
              </w:r>
            </w:ins>
          </w:p>
          <w:p w14:paraId="1323BBB5" w14:textId="14B67023" w:rsidR="00DA2CDA" w:rsidRPr="00100F67" w:rsidRDefault="00DA2CDA" w:rsidP="00100F67">
            <w:pPr>
              <w:pStyle w:val="ListParagraph"/>
              <w:ind w:left="1440"/>
              <w:rPr>
                <w:ins w:id="21" w:author="patricia davidson" w:date="2022-11-02T21:04:00Z"/>
                <w:sz w:val="20"/>
                <w:szCs w:val="20"/>
                <w:rPrChange w:id="22" w:author="patricia davidson" w:date="2022-11-02T21:06:00Z">
                  <w:rPr>
                    <w:ins w:id="23" w:author="patricia davidson" w:date="2022-11-02T21:04:00Z"/>
                  </w:rPr>
                </w:rPrChange>
              </w:rPr>
            </w:pPr>
            <w:ins w:id="24" w:author="patricia davidson" w:date="2022-11-02T21:04:00Z">
              <w:r w:rsidRPr="00FD7474">
                <w:rPr>
                  <w:sz w:val="22"/>
                  <w:szCs w:val="22"/>
                </w:rPr>
                <w:t xml:space="preserve"> </w:t>
              </w:r>
              <w:r>
                <w:rPr>
                  <w:sz w:val="20"/>
                  <w:szCs w:val="20"/>
                </w:rPr>
                <w:t>-</w:t>
              </w:r>
              <w:r w:rsidRPr="00FD7474">
                <w:rPr>
                  <w:sz w:val="20"/>
                  <w:szCs w:val="20"/>
                </w:rPr>
                <w:t xml:space="preserve"> advanced manufacturing, </w:t>
              </w:r>
              <w:proofErr w:type="spellStart"/>
              <w:r w:rsidRPr="00FD7474">
                <w:rPr>
                  <w:sz w:val="20"/>
                  <w:szCs w:val="20"/>
                </w:rPr>
                <w:t>eg</w:t>
              </w:r>
              <w:proofErr w:type="spellEnd"/>
              <w:r w:rsidRPr="00FD7474">
                <w:rPr>
                  <w:sz w:val="20"/>
                  <w:szCs w:val="20"/>
                </w:rPr>
                <w:t xml:space="preserve"> laser cutting, CNC milling</w:t>
              </w:r>
            </w:ins>
          </w:p>
          <w:p w14:paraId="53FAC6EE" w14:textId="77777777" w:rsidR="0009021E" w:rsidRDefault="0009021E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</w:p>
        </w:tc>
      </w:tr>
      <w:tr w:rsidR="00997786" w14:paraId="5C864D7C" w14:textId="77777777" w:rsidTr="5E65B569">
        <w:tc>
          <w:tcPr>
            <w:tcW w:w="14286" w:type="dxa"/>
            <w:gridSpan w:val="5"/>
          </w:tcPr>
          <w:p w14:paraId="2B09A2D7" w14:textId="687A9E2F" w:rsidR="00997786" w:rsidRDefault="0036372B" w:rsidP="5E65B569">
            <w:pPr>
              <w:pStyle w:val="BodyText"/>
              <w:spacing w:before="120"/>
              <w:rPr>
                <w:rFonts w:ascii="Arial" w:hAnsi="Arial"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 xml:space="preserve">Recent </w:t>
            </w:r>
            <w:r w:rsidR="00997786" w:rsidRPr="5E65B569">
              <w:rPr>
                <w:rFonts w:ascii="Arial" w:hAnsi="Arial"/>
                <w:b/>
                <w:bCs/>
                <w:sz w:val="20"/>
              </w:rPr>
              <w:t xml:space="preserve">Prior Experience </w:t>
            </w:r>
            <w:r w:rsidR="00997786" w:rsidRPr="5E65B569">
              <w:rPr>
                <w:rFonts w:ascii="Arial" w:hAnsi="Arial"/>
                <w:i/>
                <w:iCs/>
                <w:sz w:val="20"/>
              </w:rPr>
              <w:t>(</w:t>
            </w:r>
            <w:r w:rsidR="0078705E" w:rsidRPr="5E65B569">
              <w:rPr>
                <w:rFonts w:ascii="Arial" w:hAnsi="Arial"/>
                <w:i/>
                <w:iCs/>
                <w:sz w:val="20"/>
              </w:rPr>
              <w:t>formative assessment,</w:t>
            </w:r>
            <w:r w:rsidR="00BF244D" w:rsidRPr="5E65B569">
              <w:rPr>
                <w:rFonts w:ascii="Arial" w:hAnsi="Arial"/>
                <w:i/>
                <w:iCs/>
                <w:sz w:val="20"/>
              </w:rPr>
              <w:t xml:space="preserve"> summative assessment,</w:t>
            </w:r>
            <w:r w:rsidR="0078705E" w:rsidRPr="5E65B569">
              <w:rPr>
                <w:rFonts w:ascii="Arial" w:hAnsi="Arial"/>
                <w:i/>
                <w:iCs/>
                <w:sz w:val="20"/>
              </w:rPr>
              <w:t xml:space="preserve"> </w:t>
            </w:r>
            <w:r w:rsidR="00997786" w:rsidRPr="5E65B569">
              <w:rPr>
                <w:rFonts w:ascii="Arial" w:hAnsi="Arial"/>
                <w:i/>
                <w:iCs/>
                <w:sz w:val="20"/>
              </w:rPr>
              <w:t xml:space="preserve">specific </w:t>
            </w:r>
            <w:r w:rsidR="008B2724" w:rsidRPr="5E65B569">
              <w:rPr>
                <w:rFonts w:ascii="Arial" w:hAnsi="Arial"/>
                <w:i/>
                <w:iCs/>
                <w:sz w:val="20"/>
              </w:rPr>
              <w:t xml:space="preserve">relevant </w:t>
            </w:r>
            <w:r w:rsidR="00997786" w:rsidRPr="5E65B569">
              <w:rPr>
                <w:rFonts w:ascii="Arial" w:hAnsi="Arial"/>
                <w:i/>
                <w:iCs/>
                <w:sz w:val="20"/>
              </w:rPr>
              <w:t xml:space="preserve">concepts, skills and values </w:t>
            </w:r>
            <w:r w:rsidR="008B2724" w:rsidRPr="5E65B569">
              <w:rPr>
                <w:rFonts w:ascii="Arial" w:hAnsi="Arial"/>
                <w:i/>
                <w:iCs/>
                <w:sz w:val="20"/>
              </w:rPr>
              <w:t>the school students</w:t>
            </w:r>
            <w:r w:rsidR="00997786" w:rsidRPr="5E65B569">
              <w:rPr>
                <w:rFonts w:ascii="Arial" w:hAnsi="Arial"/>
                <w:i/>
                <w:iCs/>
                <w:sz w:val="20"/>
              </w:rPr>
              <w:t xml:space="preserve"> have experienced prior to this lesson):</w:t>
            </w:r>
          </w:p>
          <w:p w14:paraId="5D7B5DC9" w14:textId="77777777" w:rsidR="004D20BB" w:rsidRPr="004D20BB" w:rsidRDefault="004D20BB" w:rsidP="004D20BB">
            <w:pPr>
              <w:pStyle w:val="BodyText"/>
              <w:numPr>
                <w:ilvl w:val="0"/>
                <w:numId w:val="3"/>
              </w:numPr>
              <w:rPr>
                <w:ins w:id="25" w:author="patricia davidson" w:date="2022-10-31T08:40:00Z"/>
                <w:rFonts w:ascii="Arial" w:hAnsi="Arial"/>
                <w:b/>
                <w:sz w:val="24"/>
                <w:szCs w:val="24"/>
                <w:rPrChange w:id="26" w:author="patricia davidson" w:date="2022-10-31T08:40:00Z">
                  <w:rPr>
                    <w:ins w:id="27" w:author="patricia davidson" w:date="2022-10-31T08:40:00Z"/>
                    <w:rFonts w:ascii="Arial" w:hAnsi="Arial"/>
                    <w:bCs/>
                    <w:szCs w:val="22"/>
                  </w:rPr>
                </w:rPrChange>
              </w:rPr>
            </w:pPr>
            <w:ins w:id="28" w:author="patricia davidson" w:date="2022-10-31T08:40:00Z">
              <w:r>
                <w:rPr>
                  <w:rFonts w:ascii="Arial" w:hAnsi="Arial"/>
                  <w:bCs/>
                  <w:szCs w:val="22"/>
                </w:rPr>
                <w:t>Students have had 2 years’ experience in the workshop and have covered variations of this material before</w:t>
              </w:r>
            </w:ins>
          </w:p>
          <w:p w14:paraId="6005E09A" w14:textId="051EFC4C" w:rsidR="00997786" w:rsidRDefault="004D20BB">
            <w:pPr>
              <w:pStyle w:val="BodyText"/>
              <w:numPr>
                <w:ilvl w:val="0"/>
                <w:numId w:val="3"/>
              </w:numPr>
              <w:rPr>
                <w:rFonts w:ascii="Arial" w:hAnsi="Arial"/>
                <w:b/>
                <w:sz w:val="24"/>
                <w:szCs w:val="24"/>
              </w:rPr>
              <w:pPrChange w:id="29" w:author="patricia davidson" w:date="2022-10-31T08:39:00Z">
                <w:pPr>
                  <w:pStyle w:val="BodyText"/>
                </w:pPr>
              </w:pPrChange>
            </w:pPr>
            <w:ins w:id="30" w:author="patricia davidson" w:date="2022-10-31T08:41:00Z">
              <w:r>
                <w:rPr>
                  <w:rFonts w:ascii="Arial" w:hAnsi="Arial"/>
                  <w:bCs/>
                  <w:szCs w:val="22"/>
                </w:rPr>
                <w:t xml:space="preserve">Students have completed OnGuard to know the workshop safety protocols </w:t>
              </w:r>
            </w:ins>
            <w:ins w:id="31" w:author="patricia davidson" w:date="2022-10-31T08:40:00Z">
              <w:r>
                <w:rPr>
                  <w:rFonts w:ascii="Arial" w:hAnsi="Arial"/>
                  <w:bCs/>
                  <w:szCs w:val="22"/>
                </w:rPr>
                <w:t xml:space="preserve"> </w:t>
              </w:r>
            </w:ins>
          </w:p>
        </w:tc>
      </w:tr>
      <w:tr w:rsidR="00997786" w14:paraId="74A3D020" w14:textId="77777777" w:rsidTr="5E65B569">
        <w:tc>
          <w:tcPr>
            <w:tcW w:w="3936" w:type="dxa"/>
          </w:tcPr>
          <w:p w14:paraId="27576A36" w14:textId="02214005" w:rsidR="00997786" w:rsidRPr="00384E8F" w:rsidRDefault="00997786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Syllabus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>/Syllabi</w:t>
            </w:r>
            <w:r w:rsidRPr="5E65B569">
              <w:rPr>
                <w:rFonts w:ascii="Arial" w:hAnsi="Arial"/>
                <w:b/>
                <w:bCs/>
                <w:sz w:val="20"/>
              </w:rPr>
              <w:t xml:space="preserve"> Outcome(s):</w:t>
            </w:r>
          </w:p>
          <w:p w14:paraId="5F925D20" w14:textId="46B3C2A2" w:rsidR="00997786" w:rsidRDefault="00997786" w:rsidP="5E65B56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 Please note the syllabus referen</w:t>
            </w:r>
            <w:r w:rsidR="00E85F02" w:rsidRPr="5E65B569">
              <w:rPr>
                <w:rFonts w:ascii="Arial" w:hAnsi="Arial"/>
                <w:i/>
                <w:iCs/>
                <w:sz w:val="20"/>
              </w:rPr>
              <w:t>ce number AND write out in full.</w:t>
            </w:r>
          </w:p>
          <w:p w14:paraId="0D0B87B8" w14:textId="77777777" w:rsidR="0036372B" w:rsidRDefault="0036372B" w:rsidP="0036372B">
            <w:pPr>
              <w:pStyle w:val="BodyText"/>
              <w:rPr>
                <w:rFonts w:ascii="Arial" w:hAnsi="Arial"/>
                <w:i/>
                <w:sz w:val="20"/>
              </w:rPr>
            </w:pPr>
          </w:p>
          <w:p w14:paraId="0E625153" w14:textId="77777777" w:rsidR="0036372B" w:rsidRDefault="0036372B" w:rsidP="0036372B">
            <w:pPr>
              <w:pStyle w:val="BodyText"/>
              <w:rPr>
                <w:rFonts w:ascii="Arial" w:hAnsi="Arial"/>
                <w:i/>
                <w:sz w:val="20"/>
              </w:rPr>
            </w:pPr>
          </w:p>
          <w:p w14:paraId="6CD68875" w14:textId="77777777" w:rsidR="0036372B" w:rsidRPr="006C6CA3" w:rsidRDefault="0036372B" w:rsidP="0036372B">
            <w:pPr>
              <w:pStyle w:val="BodyText"/>
              <w:rPr>
                <w:rFonts w:ascii="Arial" w:hAnsi="Arial"/>
                <w:i/>
                <w:sz w:val="20"/>
              </w:rPr>
            </w:pPr>
          </w:p>
          <w:p w14:paraId="55B53B1A" w14:textId="06BCB448" w:rsidR="00DA2CDA" w:rsidRPr="00DA2CDA" w:rsidRDefault="00997786">
            <w:pPr>
              <w:rPr>
                <w:ins w:id="32" w:author="patricia davidson" w:date="2022-11-02T21:05:00Z"/>
                <w:sz w:val="22"/>
                <w:szCs w:val="22"/>
                <w:rPrChange w:id="33" w:author="patricia davidson" w:date="2022-11-02T21:05:00Z">
                  <w:rPr>
                    <w:ins w:id="34" w:author="patricia davidson" w:date="2022-11-02T21:05:00Z"/>
                  </w:rPr>
                </w:rPrChange>
              </w:rPr>
              <w:pPrChange w:id="35" w:author="patricia davidson" w:date="2022-11-02T21:05:00Z">
                <w:pPr>
                  <w:pStyle w:val="ListParagraph"/>
                  <w:numPr>
                    <w:numId w:val="14"/>
                  </w:numPr>
                  <w:ind w:left="1800" w:hanging="360"/>
                </w:pPr>
              </w:pPrChange>
            </w:pPr>
            <w:del w:id="36" w:author="patricia davidson" w:date="2022-11-02T21:05:00Z">
              <w:r w:rsidRPr="00DA2CDA" w:rsidDel="00DA2CDA">
                <w:rPr>
                  <w:rFonts w:ascii="Arial" w:hAnsi="Arial"/>
                  <w:b/>
                </w:rPr>
                <w:delText>-</w:delText>
              </w:r>
            </w:del>
            <w:r w:rsidRPr="00DA2CDA">
              <w:rPr>
                <w:rFonts w:ascii="Arial" w:hAnsi="Arial"/>
                <w:b/>
              </w:rPr>
              <w:t xml:space="preserve"> </w:t>
            </w:r>
            <w:ins w:id="37" w:author="patricia davidson" w:date="2022-11-02T21:05:00Z">
              <w:r w:rsidR="00DA2CDA" w:rsidRPr="00DA2CDA">
                <w:rPr>
                  <w:sz w:val="22"/>
                  <w:szCs w:val="22"/>
                  <w:rPrChange w:id="38" w:author="patricia davidson" w:date="2022-11-02T21:05:00Z">
                    <w:rPr/>
                  </w:rPrChange>
                </w:rPr>
                <w:softHyphen/>
                <w:t xml:space="preserve"> develops and evaluates creative, innovative and enterprising design ideas and solutions DT5-6</w:t>
              </w:r>
            </w:ins>
          </w:p>
          <w:p w14:paraId="77C267A1" w14:textId="77777777" w:rsidR="00DA2CDA" w:rsidRDefault="00DA2CDA" w:rsidP="00DA2CDA">
            <w:pPr>
              <w:rPr>
                <w:ins w:id="39" w:author="patricia davidson" w:date="2022-11-02T21:06:00Z"/>
                <w:sz w:val="22"/>
                <w:szCs w:val="22"/>
              </w:rPr>
            </w:pPr>
          </w:p>
          <w:p w14:paraId="313E7466" w14:textId="77777777" w:rsidR="00DA2CDA" w:rsidRDefault="00DA2CDA" w:rsidP="00DA2CDA">
            <w:pPr>
              <w:rPr>
                <w:ins w:id="40" w:author="patricia davidson" w:date="2022-11-02T21:06:00Z"/>
                <w:sz w:val="22"/>
                <w:szCs w:val="22"/>
              </w:rPr>
            </w:pPr>
          </w:p>
          <w:p w14:paraId="24A9364E" w14:textId="354EF5F4" w:rsidR="00DA2CDA" w:rsidRPr="00DA2CDA" w:rsidRDefault="00DA2CDA">
            <w:pPr>
              <w:rPr>
                <w:ins w:id="41" w:author="patricia davidson" w:date="2022-11-02T21:05:00Z"/>
                <w:sz w:val="22"/>
                <w:szCs w:val="22"/>
                <w:rPrChange w:id="42" w:author="patricia davidson" w:date="2022-11-02T21:06:00Z">
                  <w:rPr>
                    <w:ins w:id="43" w:author="patricia davidson" w:date="2022-11-02T21:05:00Z"/>
                  </w:rPr>
                </w:rPrChange>
              </w:rPr>
              <w:pPrChange w:id="44" w:author="patricia davidson" w:date="2022-11-02T21:06:00Z">
                <w:pPr>
                  <w:pStyle w:val="ListParagraph"/>
                  <w:numPr>
                    <w:numId w:val="14"/>
                  </w:numPr>
                  <w:ind w:left="1800" w:hanging="360"/>
                </w:pPr>
              </w:pPrChange>
            </w:pPr>
            <w:ins w:id="45" w:author="patricia davidson" w:date="2022-11-02T21:05:00Z">
              <w:r w:rsidRPr="00DA2CDA">
                <w:rPr>
                  <w:sz w:val="22"/>
                  <w:szCs w:val="22"/>
                  <w:rPrChange w:id="46" w:author="patricia davidson" w:date="2022-11-02T21:06:00Z">
                    <w:rPr/>
                  </w:rPrChange>
                </w:rPr>
                <w:t>selects and uses a range of technologies competently in the development and management of quality design solutions DT5-10</w:t>
              </w:r>
            </w:ins>
          </w:p>
          <w:p w14:paraId="7D3DF041" w14:textId="0A950A5B" w:rsidR="00997786" w:rsidRDefault="00997786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4C36E247" w14:textId="77777777" w:rsidR="00997786" w:rsidRDefault="00997786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70939096" w14:textId="77777777" w:rsidR="00997786" w:rsidRDefault="00997786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681EBFAE" w14:textId="77777777" w:rsidR="00997786" w:rsidDel="00DA2CDA" w:rsidRDefault="00997786" w:rsidP="0036372B">
            <w:pPr>
              <w:pStyle w:val="BodyText"/>
              <w:rPr>
                <w:del w:id="47" w:author="patricia davidson" w:date="2022-11-02T21:06:00Z"/>
                <w:rFonts w:ascii="Arial" w:hAnsi="Arial"/>
                <w:b/>
                <w:sz w:val="20"/>
              </w:rPr>
            </w:pPr>
          </w:p>
          <w:p w14:paraId="7EAC5358" w14:textId="77777777" w:rsidR="0036372B" w:rsidDel="00DA2CDA" w:rsidRDefault="0036372B" w:rsidP="0036372B">
            <w:pPr>
              <w:pStyle w:val="BodyText"/>
              <w:rPr>
                <w:del w:id="48" w:author="patricia davidson" w:date="2022-11-02T21:06:00Z"/>
                <w:rFonts w:ascii="Arial" w:hAnsi="Arial"/>
                <w:b/>
                <w:sz w:val="20"/>
              </w:rPr>
            </w:pPr>
          </w:p>
          <w:p w14:paraId="34064EB5" w14:textId="330868C0" w:rsidR="0036372B" w:rsidDel="00DA2CDA" w:rsidRDefault="0036372B" w:rsidP="0036372B">
            <w:pPr>
              <w:pStyle w:val="BodyText"/>
              <w:rPr>
                <w:del w:id="49" w:author="patricia davidson" w:date="2022-11-02T21:06:00Z"/>
                <w:rFonts w:ascii="Arial" w:hAnsi="Arial"/>
                <w:b/>
                <w:sz w:val="20"/>
              </w:rPr>
            </w:pPr>
          </w:p>
          <w:p w14:paraId="7106336B" w14:textId="47B22291" w:rsidR="00997786" w:rsidRPr="00384E8F" w:rsidDel="00DA2CDA" w:rsidRDefault="00997786" w:rsidP="0036372B">
            <w:pPr>
              <w:pStyle w:val="BodyText"/>
              <w:rPr>
                <w:del w:id="50" w:author="patricia davidson" w:date="2022-11-02T21:06:00Z"/>
                <w:rFonts w:ascii="Arial" w:hAnsi="Arial"/>
                <w:b/>
                <w:sz w:val="20"/>
              </w:rPr>
            </w:pPr>
            <w:del w:id="51" w:author="patricia davidson" w:date="2022-11-02T21:06:00Z">
              <w:r w:rsidDel="00DA2CDA">
                <w:rPr>
                  <w:rFonts w:ascii="Arial" w:hAnsi="Arial"/>
                  <w:b/>
                  <w:sz w:val="20"/>
                </w:rPr>
                <w:delText xml:space="preserve">- </w:delText>
              </w:r>
            </w:del>
          </w:p>
          <w:p w14:paraId="15EF7C85" w14:textId="23F4EFA4" w:rsidR="00997786" w:rsidRPr="00384E8F" w:rsidDel="00DA2CDA" w:rsidRDefault="00997786" w:rsidP="0036372B">
            <w:pPr>
              <w:pStyle w:val="BodyText"/>
              <w:rPr>
                <w:del w:id="52" w:author="patricia davidson" w:date="2022-11-02T21:06:00Z"/>
                <w:rFonts w:ascii="Arial" w:hAnsi="Arial"/>
                <w:b/>
                <w:sz w:val="20"/>
              </w:rPr>
            </w:pPr>
          </w:p>
          <w:p w14:paraId="1F88BC7B" w14:textId="375DBCC1" w:rsidR="00997786" w:rsidRPr="00384E8F" w:rsidDel="00DA2CDA" w:rsidRDefault="00997786" w:rsidP="0036372B">
            <w:pPr>
              <w:pStyle w:val="BodyText"/>
              <w:rPr>
                <w:del w:id="53" w:author="patricia davidson" w:date="2022-11-02T21:06:00Z"/>
                <w:rFonts w:ascii="Arial" w:hAnsi="Arial"/>
                <w:b/>
                <w:sz w:val="20"/>
              </w:rPr>
            </w:pPr>
          </w:p>
          <w:p w14:paraId="5BB37D12" w14:textId="4B7D2293" w:rsidR="00997786" w:rsidRPr="00384E8F" w:rsidDel="00DA2CDA" w:rsidRDefault="00997786" w:rsidP="0036372B">
            <w:pPr>
              <w:pStyle w:val="BodyText"/>
              <w:rPr>
                <w:del w:id="54" w:author="patricia davidson" w:date="2022-11-02T21:06:00Z"/>
                <w:rFonts w:ascii="Arial" w:hAnsi="Arial"/>
                <w:b/>
                <w:sz w:val="20"/>
              </w:rPr>
            </w:pPr>
          </w:p>
          <w:p w14:paraId="0FD1F2D5" w14:textId="77777777" w:rsidR="00997786" w:rsidRPr="00384E8F" w:rsidRDefault="00997786" w:rsidP="00997786">
            <w:pPr>
              <w:pStyle w:val="BodyText"/>
              <w:spacing w:before="12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6095" w:type="dxa"/>
            <w:gridSpan w:val="3"/>
          </w:tcPr>
          <w:p w14:paraId="045DA050" w14:textId="27F94044" w:rsidR="00997786" w:rsidRPr="00384E8F" w:rsidRDefault="007A6888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Indicators of Learning</w:t>
            </w:r>
            <w:r w:rsidR="00997786" w:rsidRPr="5E65B569">
              <w:rPr>
                <w:rFonts w:ascii="Arial" w:hAnsi="Arial"/>
                <w:b/>
                <w:bCs/>
                <w:sz w:val="20"/>
              </w:rPr>
              <w:t xml:space="preserve"> </w:t>
            </w:r>
            <w:r w:rsidRPr="5E65B569">
              <w:rPr>
                <w:rFonts w:ascii="Arial" w:hAnsi="Arial"/>
                <w:b/>
                <w:bCs/>
                <w:sz w:val="20"/>
              </w:rPr>
              <w:t>for this lesso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>n</w:t>
            </w:r>
            <w:r w:rsidR="003D6409">
              <w:rPr>
                <w:rFonts w:ascii="Arial" w:hAnsi="Arial"/>
                <w:b/>
                <w:bCs/>
                <w:sz w:val="20"/>
              </w:rPr>
              <w:t>-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 xml:space="preserve"> learning intentions and success criteria:</w:t>
            </w:r>
            <w:ins w:id="55" w:author="patricia davidson" w:date="2022-10-25T12:02:00Z">
              <w:r w:rsidR="0058141B">
                <w:rPr>
                  <w:rFonts w:ascii="Arial" w:hAnsi="Arial"/>
                  <w:b/>
                  <w:bCs/>
                  <w:sz w:val="20"/>
                </w:rPr>
                <w:t xml:space="preserve"> (WALT: we are </w:t>
              </w:r>
              <w:proofErr w:type="gramStart"/>
              <w:r w:rsidR="0058141B">
                <w:rPr>
                  <w:rFonts w:ascii="Arial" w:hAnsi="Arial"/>
                  <w:b/>
                  <w:bCs/>
                  <w:sz w:val="20"/>
                </w:rPr>
                <w:t>learn</w:t>
              </w:r>
              <w:proofErr w:type="gramEnd"/>
              <w:r w:rsidR="0058141B">
                <w:rPr>
                  <w:rFonts w:ascii="Arial" w:hAnsi="Arial"/>
                  <w:b/>
                  <w:bCs/>
                  <w:sz w:val="20"/>
                </w:rPr>
                <w:t xml:space="preserve"> to…”)</w:t>
              </w:r>
            </w:ins>
          </w:p>
          <w:p w14:paraId="6BCF9BC2" w14:textId="7A49886E" w:rsidR="0078705E" w:rsidRDefault="009B2F6E" w:rsidP="5E65B56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003D6409">
              <w:rPr>
                <w:rFonts w:ascii="Arial" w:hAnsi="Arial"/>
                <w:i/>
                <w:iCs/>
                <w:sz w:val="20"/>
                <w:rPrChange w:id="56" w:author="Chrissy Monteleone" w:date="2020-07-15T11:41:00Z">
                  <w:rPr>
                    <w:rFonts w:ascii="Arial" w:hAnsi="Arial"/>
                    <w:sz w:val="20"/>
                  </w:rPr>
                </w:rPrChange>
              </w:rPr>
              <w:t>In meaningful Ss language, so Ss can monitor their learning</w:t>
            </w:r>
            <w:ins w:id="57" w:author="Chrissy Monteleone" w:date="2020-07-15T11:41:00Z">
              <w:r w:rsidR="003D6409">
                <w:rPr>
                  <w:rFonts w:ascii="Arial" w:hAnsi="Arial"/>
                  <w:i/>
                  <w:iCs/>
                  <w:sz w:val="20"/>
                </w:rPr>
                <w:t>.</w:t>
              </w:r>
            </w:ins>
            <w:r w:rsidRPr="5E65B569">
              <w:rPr>
                <w:rFonts w:ascii="Arial" w:hAnsi="Arial"/>
                <w:i/>
                <w:iCs/>
                <w:sz w:val="20"/>
              </w:rPr>
              <w:t xml:space="preserve"> </w:t>
            </w:r>
            <w:r w:rsidR="0078705E" w:rsidRPr="5E65B569">
              <w:rPr>
                <w:rFonts w:ascii="Arial" w:hAnsi="Arial"/>
                <w:i/>
                <w:iCs/>
                <w:sz w:val="20"/>
              </w:rPr>
              <w:t>Linked directly with the syllabus/syllabi outcome(s).</w:t>
            </w:r>
          </w:p>
          <w:p w14:paraId="454C6768" w14:textId="612E1076" w:rsidR="0078705E" w:rsidRDefault="0078705E" w:rsidP="5E65B569">
            <w:pPr>
              <w:pStyle w:val="BodyText"/>
              <w:rPr>
                <w:rFonts w:ascii="Arial" w:hAnsi="Arial"/>
                <w:sz w:val="20"/>
              </w:rPr>
            </w:pPr>
            <w:r w:rsidRPr="5E65B569">
              <w:rPr>
                <w:rFonts w:ascii="Arial" w:hAnsi="Arial"/>
                <w:sz w:val="20"/>
              </w:rPr>
              <w:t>Learning intention(s): What will Ss know, understand and be able to do as a result of the learning and teaching:</w:t>
            </w:r>
          </w:p>
          <w:p w14:paraId="3F3A6E49" w14:textId="355C6197" w:rsidR="0078705E" w:rsidRDefault="0078705E" w:rsidP="5E65B569">
            <w:pPr>
              <w:pStyle w:val="BodyText"/>
              <w:rPr>
                <w:rFonts w:ascii="Arial" w:hAnsi="Arial"/>
                <w:sz w:val="20"/>
              </w:rPr>
            </w:pPr>
          </w:p>
          <w:p w14:paraId="169D3275" w14:textId="44FD359F" w:rsidR="0009021E" w:rsidRDefault="0009021E" w:rsidP="00DA2CDA">
            <w:pPr>
              <w:pStyle w:val="BodyText"/>
              <w:numPr>
                <w:ilvl w:val="0"/>
                <w:numId w:val="11"/>
              </w:numPr>
              <w:rPr>
                <w:ins w:id="58" w:author="patricia davidson" w:date="2022-11-02T20:54:00Z"/>
                <w:rFonts w:ascii="Arial" w:hAnsi="Arial"/>
                <w:sz w:val="20"/>
              </w:rPr>
            </w:pPr>
            <w:del w:id="59" w:author="patricia davidson" w:date="2022-11-02T20:54:00Z">
              <w:r w:rsidRPr="5E65B569" w:rsidDel="00DA2CDA">
                <w:rPr>
                  <w:rFonts w:ascii="Arial" w:hAnsi="Arial"/>
                  <w:sz w:val="20"/>
                </w:rPr>
                <w:delText>-</w:delText>
              </w:r>
            </w:del>
            <w:ins w:id="60" w:author="patricia davidson" w:date="2022-11-02T20:54:00Z">
              <w:r w:rsidR="00DA2CDA">
                <w:rPr>
                  <w:rFonts w:ascii="Arial" w:hAnsi="Arial"/>
                  <w:sz w:val="20"/>
                </w:rPr>
                <w:t>students will be able to further their hand tool skills and improve precision of use</w:t>
              </w:r>
            </w:ins>
          </w:p>
          <w:p w14:paraId="40FEFB6A" w14:textId="71040ACB" w:rsidR="00DA2CDA" w:rsidDel="00DA2CDA" w:rsidRDefault="00DA2CDA">
            <w:pPr>
              <w:pStyle w:val="BodyText"/>
              <w:numPr>
                <w:ilvl w:val="0"/>
                <w:numId w:val="11"/>
              </w:numPr>
              <w:rPr>
                <w:del w:id="61" w:author="patricia davidson" w:date="2022-11-02T20:54:00Z"/>
                <w:rFonts w:ascii="Arial" w:hAnsi="Arial"/>
                <w:sz w:val="20"/>
              </w:rPr>
              <w:pPrChange w:id="62" w:author="patricia davidson" w:date="2022-11-02T20:56:00Z">
                <w:pPr>
                  <w:pStyle w:val="BodyText"/>
                </w:pPr>
              </w:pPrChange>
            </w:pPr>
            <w:ins w:id="63" w:author="patricia davidson" w:date="2022-11-02T20:54:00Z">
              <w:r w:rsidRPr="00DA2CDA">
                <w:rPr>
                  <w:rFonts w:ascii="Arial" w:hAnsi="Arial"/>
                  <w:sz w:val="20"/>
                </w:rPr>
                <w:t>Students will understand the safety haz</w:t>
              </w:r>
            </w:ins>
            <w:ins w:id="64" w:author="patricia davidson" w:date="2022-11-02T20:57:00Z">
              <w:r>
                <w:rPr>
                  <w:rFonts w:ascii="Arial" w:hAnsi="Arial"/>
                  <w:sz w:val="20"/>
                </w:rPr>
                <w:t>ar</w:t>
              </w:r>
            </w:ins>
            <w:ins w:id="65" w:author="patricia davidson" w:date="2022-11-02T20:54:00Z">
              <w:r w:rsidRPr="00DA2CDA">
                <w:rPr>
                  <w:rFonts w:ascii="Arial" w:hAnsi="Arial"/>
                  <w:sz w:val="20"/>
                </w:rPr>
                <w:t>ds/controls of the workshop</w:t>
              </w:r>
            </w:ins>
          </w:p>
          <w:p w14:paraId="139241A7" w14:textId="2B6E6752" w:rsidR="0009021E" w:rsidRPr="00DA2CDA" w:rsidDel="00DA2CDA" w:rsidRDefault="0009021E">
            <w:pPr>
              <w:pStyle w:val="BodyText"/>
              <w:numPr>
                <w:ilvl w:val="0"/>
                <w:numId w:val="11"/>
              </w:numPr>
              <w:rPr>
                <w:del w:id="66" w:author="patricia davidson" w:date="2022-11-02T20:54:00Z"/>
                <w:rFonts w:ascii="Arial" w:hAnsi="Arial"/>
                <w:sz w:val="20"/>
              </w:rPr>
              <w:pPrChange w:id="67" w:author="patricia davidson" w:date="2022-11-02T20:56:00Z">
                <w:pPr>
                  <w:pStyle w:val="BodyText"/>
                </w:pPr>
              </w:pPrChange>
            </w:pPr>
          </w:p>
          <w:p w14:paraId="1C14AC82" w14:textId="63B20138" w:rsidR="0009021E" w:rsidRDefault="0009021E">
            <w:pPr>
              <w:pStyle w:val="BodyText"/>
              <w:numPr>
                <w:ilvl w:val="0"/>
                <w:numId w:val="11"/>
              </w:numPr>
              <w:rPr>
                <w:rFonts w:ascii="Arial" w:hAnsi="Arial"/>
                <w:sz w:val="20"/>
              </w:rPr>
              <w:pPrChange w:id="68" w:author="patricia davidson" w:date="2022-11-02T20:56:00Z">
                <w:pPr>
                  <w:pStyle w:val="BodyText"/>
                </w:pPr>
              </w:pPrChange>
            </w:pPr>
          </w:p>
          <w:p w14:paraId="5563F47F" w14:textId="76A79987" w:rsidR="0078705E" w:rsidRDefault="0078705E" w:rsidP="5E65B569">
            <w:pPr>
              <w:pStyle w:val="BodyText"/>
              <w:rPr>
                <w:rFonts w:ascii="Arial" w:hAnsi="Arial"/>
                <w:sz w:val="20"/>
              </w:rPr>
            </w:pPr>
          </w:p>
          <w:p w14:paraId="16B9D7BE" w14:textId="53CCFE6D" w:rsidR="0078705E" w:rsidRPr="0078705E" w:rsidRDefault="0078705E" w:rsidP="5E65B569">
            <w:pPr>
              <w:pStyle w:val="BodyText"/>
              <w:rPr>
                <w:rFonts w:ascii="Arial" w:hAnsi="Arial"/>
                <w:sz w:val="20"/>
                <w:u w:val="single"/>
              </w:rPr>
            </w:pPr>
            <w:r w:rsidRPr="5E65B569">
              <w:rPr>
                <w:rFonts w:ascii="Arial" w:hAnsi="Arial"/>
                <w:sz w:val="20"/>
              </w:rPr>
              <w:t>Success criteria:</w:t>
            </w:r>
            <w:r w:rsidR="003D6409">
              <w:rPr>
                <w:rFonts w:ascii="Arial" w:hAnsi="Arial"/>
                <w:sz w:val="20"/>
              </w:rPr>
              <w:t xml:space="preserve"> </w:t>
            </w:r>
            <w:r w:rsidR="009B2F6E">
              <w:rPr>
                <w:rFonts w:ascii="Arial" w:hAnsi="Arial"/>
                <w:sz w:val="20"/>
              </w:rPr>
              <w:t xml:space="preserve">How students will know they have achieved these intentions? </w:t>
            </w:r>
          </w:p>
          <w:p w14:paraId="5733332B" w14:textId="35113FBA" w:rsidR="007A6888" w:rsidRDefault="007A6888" w:rsidP="5E65B569">
            <w:pPr>
              <w:pStyle w:val="BodyText"/>
              <w:rPr>
                <w:rFonts w:ascii="Arial" w:hAnsi="Arial"/>
                <w:b/>
                <w:bCs/>
                <w:sz w:val="20"/>
              </w:rPr>
            </w:pPr>
          </w:p>
          <w:p w14:paraId="623ECEB6" w14:textId="71B31D0C" w:rsidR="00997786" w:rsidRDefault="0197D5E2">
            <w:pPr>
              <w:pStyle w:val="BodyText"/>
              <w:numPr>
                <w:ilvl w:val="0"/>
                <w:numId w:val="11"/>
              </w:numPr>
              <w:spacing w:before="120"/>
              <w:rPr>
                <w:rFonts w:ascii="Arial" w:hAnsi="Arial"/>
                <w:b/>
                <w:bCs/>
                <w:sz w:val="20"/>
              </w:rPr>
              <w:pPrChange w:id="69" w:author="patricia davidson" w:date="2022-11-02T20:56:00Z">
                <w:pPr>
                  <w:pStyle w:val="BodyText"/>
                  <w:spacing w:before="120"/>
                </w:pPr>
              </w:pPrChange>
            </w:pPr>
            <w:del w:id="70" w:author="patricia davidson" w:date="2022-11-02T20:56:00Z">
              <w:r w:rsidRPr="5E65B569" w:rsidDel="00DA2CDA">
                <w:rPr>
                  <w:rFonts w:ascii="Arial" w:hAnsi="Arial"/>
                  <w:b/>
                  <w:bCs/>
                  <w:sz w:val="20"/>
                </w:rPr>
                <w:delText>-</w:delText>
              </w:r>
            </w:del>
            <w:ins w:id="71" w:author="patricia davidson" w:date="2022-11-02T20:56:00Z">
              <w:r w:rsidR="00DA2CDA">
                <w:rPr>
                  <w:rFonts w:ascii="Arial" w:hAnsi="Arial"/>
                  <w:b/>
                  <w:bCs/>
                  <w:sz w:val="20"/>
                </w:rPr>
                <w:t xml:space="preserve">their project will come together and be precise and accurate with not many gaps in joints </w:t>
              </w:r>
            </w:ins>
          </w:p>
          <w:p w14:paraId="1E8D1102" w14:textId="77777777" w:rsidR="0036372B" w:rsidRPr="00384E8F" w:rsidRDefault="0036372B" w:rsidP="00997786">
            <w:pPr>
              <w:pStyle w:val="BodyText"/>
              <w:spacing w:before="12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255" w:type="dxa"/>
          </w:tcPr>
          <w:p w14:paraId="24D23AFE" w14:textId="6EDA43F2" w:rsidR="00997786" w:rsidRDefault="00997786" w:rsidP="00997786">
            <w:pPr>
              <w:pStyle w:val="BodyText"/>
              <w:spacing w:before="120"/>
              <w:rPr>
                <w:rFonts w:ascii="Arial" w:hAnsi="Arial"/>
                <w:b/>
                <w:sz w:val="20"/>
              </w:rPr>
            </w:pPr>
            <w:r w:rsidRPr="00997786">
              <w:rPr>
                <w:rFonts w:ascii="Arial" w:hAnsi="Arial"/>
                <w:b/>
                <w:sz w:val="20"/>
              </w:rPr>
              <w:t>Assessment:</w:t>
            </w:r>
            <w:ins w:id="72" w:author="patricia davidson" w:date="2022-10-25T12:02:00Z">
              <w:r w:rsidR="0058141B">
                <w:rPr>
                  <w:rFonts w:ascii="Arial" w:hAnsi="Arial"/>
                  <w:b/>
                  <w:sz w:val="20"/>
                </w:rPr>
                <w:t xml:space="preserve"> (WILF: what </w:t>
              </w:r>
              <w:proofErr w:type="spellStart"/>
              <w:r w:rsidR="0058141B">
                <w:rPr>
                  <w:rFonts w:ascii="Arial" w:hAnsi="Arial"/>
                  <w:b/>
                  <w:sz w:val="20"/>
                </w:rPr>
                <w:t>im</w:t>
              </w:r>
              <w:proofErr w:type="spellEnd"/>
              <w:r w:rsidR="0058141B">
                <w:rPr>
                  <w:rFonts w:ascii="Arial" w:hAnsi="Arial"/>
                  <w:b/>
                  <w:sz w:val="20"/>
                </w:rPr>
                <w:t xml:space="preserve"> looking </w:t>
              </w:r>
              <w:proofErr w:type="gramStart"/>
              <w:r w:rsidR="0058141B">
                <w:rPr>
                  <w:rFonts w:ascii="Arial" w:hAnsi="Arial"/>
                  <w:b/>
                  <w:sz w:val="20"/>
                </w:rPr>
                <w:t>for</w:t>
              </w:r>
            </w:ins>
            <w:ins w:id="73" w:author="patricia davidson" w:date="2022-10-25T12:03:00Z">
              <w:r w:rsidR="0058141B">
                <w:rPr>
                  <w:rFonts w:ascii="Arial" w:hAnsi="Arial"/>
                  <w:b/>
                  <w:sz w:val="20"/>
                </w:rPr>
                <w:t>..</w:t>
              </w:r>
              <w:proofErr w:type="gramEnd"/>
              <w:r w:rsidR="0058141B">
                <w:rPr>
                  <w:rFonts w:ascii="Arial" w:hAnsi="Arial"/>
                  <w:b/>
                  <w:sz w:val="20"/>
                </w:rPr>
                <w:t>)</w:t>
              </w:r>
            </w:ins>
          </w:p>
          <w:p w14:paraId="302DDDC5" w14:textId="77777777" w:rsidR="007A6888" w:rsidRPr="007A6888" w:rsidRDefault="007A6888" w:rsidP="0036372B">
            <w:pPr>
              <w:pStyle w:val="BodyText"/>
              <w:rPr>
                <w:rFonts w:ascii="Arial" w:hAnsi="Arial"/>
                <w:i/>
                <w:sz w:val="20"/>
              </w:rPr>
            </w:pPr>
            <w:r w:rsidRPr="007A6888">
              <w:rPr>
                <w:rFonts w:ascii="Arial" w:hAnsi="Arial"/>
                <w:i/>
                <w:sz w:val="20"/>
              </w:rPr>
              <w:t>Strategies which will be used to assess learners’ attainment of learning outcomes. Should be linked to each learning indicator.</w:t>
            </w:r>
          </w:p>
          <w:p w14:paraId="6AA18A95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524E62ED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2435EE0C" w14:textId="07AC6BBA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-</w:t>
            </w:r>
            <w:ins w:id="74" w:author="patricia davidson" w:date="2022-11-02T20:56:00Z">
              <w:r w:rsidR="00DA2CDA">
                <w:rPr>
                  <w:rFonts w:ascii="Arial" w:hAnsi="Arial"/>
                  <w:b/>
                  <w:sz w:val="20"/>
                </w:rPr>
                <w:t xml:space="preserve">tight fitting joints and smoothed edges </w:t>
              </w:r>
            </w:ins>
          </w:p>
          <w:p w14:paraId="43FA14EE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6C01CEBE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1C653886" w14:textId="24D8FE25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- </w:t>
            </w:r>
            <w:ins w:id="75" w:author="patricia davidson" w:date="2022-11-02T20:57:00Z">
              <w:r w:rsidR="00DA2CDA">
                <w:rPr>
                  <w:rFonts w:ascii="Arial" w:hAnsi="Arial"/>
                  <w:b/>
                  <w:sz w:val="20"/>
                </w:rPr>
                <w:t xml:space="preserve">up to date </w:t>
              </w:r>
              <w:proofErr w:type="spellStart"/>
              <w:r w:rsidR="00DA2CDA">
                <w:rPr>
                  <w:rFonts w:ascii="Arial" w:hAnsi="Arial"/>
                  <w:b/>
                  <w:sz w:val="20"/>
                </w:rPr>
                <w:t>whs</w:t>
              </w:r>
              <w:proofErr w:type="spellEnd"/>
              <w:r w:rsidR="00DA2CDA">
                <w:rPr>
                  <w:rFonts w:ascii="Arial" w:hAnsi="Arial"/>
                  <w:b/>
                  <w:sz w:val="20"/>
                </w:rPr>
                <w:t xml:space="preserve"> booklet with correct an</w:t>
              </w:r>
            </w:ins>
            <w:ins w:id="76" w:author="patricia davidson" w:date="2022-11-02T20:58:00Z">
              <w:r w:rsidR="00DA2CDA">
                <w:rPr>
                  <w:rFonts w:ascii="Arial" w:hAnsi="Arial"/>
                  <w:b/>
                  <w:sz w:val="20"/>
                </w:rPr>
                <w:t xml:space="preserve">swers </w:t>
              </w:r>
            </w:ins>
          </w:p>
          <w:p w14:paraId="72363CED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25CC3E8B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27882A72" w14:textId="6D559830" w:rsidR="0036372B" w:rsidDel="00DA2CDA" w:rsidRDefault="0036372B" w:rsidP="0036372B">
            <w:pPr>
              <w:pStyle w:val="BodyText"/>
              <w:rPr>
                <w:del w:id="77" w:author="patricia davidson" w:date="2022-11-02T20:59:00Z"/>
                <w:rFonts w:ascii="Arial" w:hAnsi="Arial"/>
                <w:b/>
                <w:sz w:val="20"/>
              </w:rPr>
            </w:pPr>
            <w:del w:id="78" w:author="patricia davidson" w:date="2022-11-02T20:59:00Z">
              <w:r w:rsidDel="00DA2CDA">
                <w:rPr>
                  <w:rFonts w:ascii="Arial" w:hAnsi="Arial"/>
                  <w:b/>
                  <w:sz w:val="20"/>
                </w:rPr>
                <w:delText>-</w:delText>
              </w:r>
            </w:del>
            <w:r>
              <w:rPr>
                <w:rFonts w:ascii="Arial" w:hAnsi="Arial"/>
                <w:b/>
                <w:sz w:val="20"/>
              </w:rPr>
              <w:t xml:space="preserve"> </w:t>
            </w:r>
          </w:p>
          <w:p w14:paraId="2DD129FD" w14:textId="489CC89C" w:rsidR="0036372B" w:rsidDel="00DA2CDA" w:rsidRDefault="0036372B" w:rsidP="0036372B">
            <w:pPr>
              <w:pStyle w:val="BodyText"/>
              <w:rPr>
                <w:del w:id="79" w:author="patricia davidson" w:date="2022-11-02T20:59:00Z"/>
                <w:rFonts w:ascii="Arial" w:hAnsi="Arial"/>
                <w:b/>
                <w:sz w:val="20"/>
              </w:rPr>
            </w:pPr>
          </w:p>
          <w:p w14:paraId="4C4488D4" w14:textId="1E7E293B" w:rsidR="0036372B" w:rsidDel="00DA2CDA" w:rsidRDefault="0036372B" w:rsidP="0036372B">
            <w:pPr>
              <w:pStyle w:val="BodyText"/>
              <w:rPr>
                <w:del w:id="80" w:author="patricia davidson" w:date="2022-11-02T20:59:00Z"/>
                <w:rFonts w:ascii="Arial" w:hAnsi="Arial"/>
                <w:b/>
                <w:sz w:val="20"/>
              </w:rPr>
            </w:pPr>
          </w:p>
          <w:p w14:paraId="7C421683" w14:textId="31FE6D36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  <w:del w:id="81" w:author="patricia davidson" w:date="2022-11-02T20:59:00Z">
              <w:r w:rsidDel="00DA2CDA">
                <w:rPr>
                  <w:rFonts w:ascii="Arial" w:hAnsi="Arial"/>
                  <w:b/>
                  <w:sz w:val="20"/>
                </w:rPr>
                <w:delText>-</w:delText>
              </w:r>
            </w:del>
            <w:r>
              <w:rPr>
                <w:rFonts w:ascii="Arial" w:hAnsi="Arial"/>
                <w:b/>
                <w:sz w:val="20"/>
              </w:rPr>
              <w:t xml:space="preserve"> </w:t>
            </w:r>
          </w:p>
          <w:p w14:paraId="0E669634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109D110D" w14:textId="77777777" w:rsidR="0036372B" w:rsidRPr="00997786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</w:tc>
      </w:tr>
      <w:tr w:rsidR="007A6888" w14:paraId="48CFAA03" w14:textId="77777777" w:rsidTr="5E65B569">
        <w:tc>
          <w:tcPr>
            <w:tcW w:w="4762" w:type="dxa"/>
            <w:gridSpan w:val="2"/>
          </w:tcPr>
          <w:p w14:paraId="4B744280" w14:textId="526C0350" w:rsidR="007A6888" w:rsidRDefault="007A6888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lastRenderedPageBreak/>
              <w:t>Any safety issues to be considered</w:t>
            </w:r>
            <w:r w:rsidR="005A3937" w:rsidRPr="5E65B569">
              <w:rPr>
                <w:rFonts w:ascii="Arial" w:hAnsi="Arial"/>
                <w:b/>
                <w:bCs/>
                <w:sz w:val="20"/>
              </w:rPr>
              <w:t xml:space="preserve"> (APST 4.4.1)</w:t>
            </w:r>
            <w:r w:rsidR="0036372B" w:rsidRPr="5E65B569">
              <w:rPr>
                <w:rFonts w:ascii="Arial" w:hAnsi="Arial"/>
                <w:b/>
                <w:bCs/>
                <w:sz w:val="20"/>
              </w:rPr>
              <w:t>:</w:t>
            </w:r>
            <w:ins w:id="82" w:author="patricia davidson" w:date="2022-11-02T20:59:00Z">
              <w:r w:rsidR="00DA2CDA">
                <w:rPr>
                  <w:rFonts w:ascii="Arial" w:hAnsi="Arial"/>
                  <w:b/>
                  <w:bCs/>
                  <w:sz w:val="20"/>
                </w:rPr>
                <w:t xml:space="preserve"> hand tool s</w:t>
              </w:r>
            </w:ins>
            <w:ins w:id="83" w:author="patricia davidson" w:date="2022-11-02T21:00:00Z">
              <w:r w:rsidR="00DA2CDA">
                <w:rPr>
                  <w:rFonts w:ascii="Arial" w:hAnsi="Arial"/>
                  <w:b/>
                  <w:bCs/>
                  <w:sz w:val="20"/>
                </w:rPr>
                <w:t>afety (no injuries)</w:t>
              </w:r>
            </w:ins>
          </w:p>
          <w:p w14:paraId="46281179" w14:textId="77777777" w:rsidR="0036372B" w:rsidRP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</w:tc>
        <w:tc>
          <w:tcPr>
            <w:tcW w:w="9524" w:type="dxa"/>
            <w:gridSpan w:val="3"/>
          </w:tcPr>
          <w:p w14:paraId="0A333B28" w14:textId="77777777" w:rsidR="007A6888" w:rsidRDefault="007A6888" w:rsidP="007A6888">
            <w:pPr>
              <w:pStyle w:val="BodyText"/>
              <w:spacing w:before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Resources:</w:t>
            </w:r>
          </w:p>
          <w:p w14:paraId="6A712C18" w14:textId="42E71260" w:rsidR="007A6888" w:rsidRDefault="007A6888" w:rsidP="0036372B">
            <w:pPr>
              <w:pStyle w:val="BodyText"/>
              <w:rPr>
                <w:rFonts w:ascii="Arial" w:hAnsi="Arial"/>
                <w:sz w:val="20"/>
              </w:rPr>
            </w:pPr>
            <w:del w:id="84" w:author="patricia davidson" w:date="2022-11-02T21:00:00Z">
              <w:r w:rsidRPr="007A6888" w:rsidDel="00DA2CDA">
                <w:rPr>
                  <w:rFonts w:ascii="Arial" w:hAnsi="Arial"/>
                  <w:i/>
                  <w:sz w:val="20"/>
                </w:rPr>
                <w:delText>List resources you used in preparing the lesson AND those used in the lesson implementation.</w:delText>
              </w:r>
            </w:del>
            <w:ins w:id="85" w:author="patricia davidson" w:date="2022-11-02T21:00:00Z">
              <w:r w:rsidR="00DA2CDA">
                <w:rPr>
                  <w:rFonts w:ascii="Arial" w:hAnsi="Arial"/>
                  <w:i/>
                  <w:sz w:val="20"/>
                </w:rPr>
                <w:t xml:space="preserve">tenon saw, disc sander, glue, clamps, </w:t>
              </w:r>
              <w:proofErr w:type="spellStart"/>
              <w:r w:rsidR="00DA2CDA">
                <w:rPr>
                  <w:rFonts w:ascii="Arial" w:hAnsi="Arial"/>
                  <w:i/>
                  <w:sz w:val="20"/>
                </w:rPr>
                <w:t>ipads</w:t>
              </w:r>
              <w:proofErr w:type="spellEnd"/>
              <w:r w:rsidR="00DA2CDA">
                <w:rPr>
                  <w:rFonts w:ascii="Arial" w:hAnsi="Arial"/>
                  <w:i/>
                  <w:sz w:val="20"/>
                </w:rPr>
                <w:t xml:space="preserve">, projector </w:t>
              </w:r>
            </w:ins>
          </w:p>
          <w:p w14:paraId="12B58843" w14:textId="77777777" w:rsidR="007A6888" w:rsidRDefault="007A6888" w:rsidP="0036372B">
            <w:pPr>
              <w:pStyle w:val="BodyText"/>
              <w:rPr>
                <w:rFonts w:ascii="Arial" w:hAnsi="Arial"/>
                <w:b/>
                <w:sz w:val="24"/>
                <w:szCs w:val="24"/>
              </w:rPr>
            </w:pPr>
          </w:p>
          <w:p w14:paraId="313491F1" w14:textId="77777777" w:rsidR="0036372B" w:rsidRDefault="0036372B" w:rsidP="007A6888">
            <w:pPr>
              <w:pStyle w:val="BodyText"/>
              <w:spacing w:before="120"/>
              <w:rPr>
                <w:rFonts w:ascii="Arial" w:hAnsi="Arial"/>
                <w:b/>
                <w:sz w:val="24"/>
                <w:szCs w:val="24"/>
              </w:rPr>
            </w:pPr>
          </w:p>
        </w:tc>
      </w:tr>
    </w:tbl>
    <w:p w14:paraId="61BA03CD" w14:textId="77777777" w:rsidR="00695AF0" w:rsidRPr="00695AF0" w:rsidRDefault="00695AF0" w:rsidP="00695AF0">
      <w:pPr>
        <w:pStyle w:val="BodyText"/>
        <w:spacing w:line="480" w:lineRule="auto"/>
        <w:jc w:val="center"/>
        <w:rPr>
          <w:rFonts w:ascii="Arial" w:hAnsi="Arial"/>
          <w:b/>
          <w:sz w:val="24"/>
          <w:szCs w:val="24"/>
        </w:rPr>
      </w:pPr>
      <w:r w:rsidRPr="00695AF0">
        <w:rPr>
          <w:rFonts w:ascii="Arial" w:hAnsi="Arial"/>
          <w:b/>
          <w:sz w:val="24"/>
          <w:szCs w:val="24"/>
        </w:rPr>
        <w:t>LESSON SEQUENCE</w:t>
      </w:r>
    </w:p>
    <w:tbl>
      <w:tblPr>
        <w:tblStyle w:val="TableGrid"/>
        <w:tblW w:w="14371" w:type="dxa"/>
        <w:tblLook w:val="01E0" w:firstRow="1" w:lastRow="1" w:firstColumn="1" w:lastColumn="1" w:noHBand="0" w:noVBand="0"/>
        <w:tblPrChange w:id="86" w:author="patricia davidson" w:date="2022-11-02T15:10:00Z">
          <w:tblPr>
            <w:tblStyle w:val="TableGrid"/>
            <w:tblW w:w="14371" w:type="dxa"/>
            <w:tblLook w:val="01E0" w:firstRow="1" w:lastRow="1" w:firstColumn="1" w:lastColumn="1" w:noHBand="0" w:noVBand="0"/>
          </w:tblPr>
        </w:tblPrChange>
      </w:tblPr>
      <w:tblGrid>
        <w:gridCol w:w="4155"/>
        <w:gridCol w:w="979"/>
        <w:gridCol w:w="6201"/>
        <w:gridCol w:w="3036"/>
        <w:tblGridChange w:id="87">
          <w:tblGrid>
            <w:gridCol w:w="4155"/>
            <w:gridCol w:w="979"/>
            <w:gridCol w:w="5790"/>
            <w:gridCol w:w="411"/>
            <w:gridCol w:w="3036"/>
          </w:tblGrid>
        </w:tblGridChange>
      </w:tblGrid>
      <w:tr w:rsidR="007B188C" w:rsidRPr="00695AF0" w14:paraId="31779FFF" w14:textId="77777777" w:rsidTr="007B74CC">
        <w:tc>
          <w:tcPr>
            <w:tcW w:w="4155" w:type="dxa"/>
            <w:tcPrChange w:id="88" w:author="patricia davidson" w:date="2022-11-02T15:10:00Z">
              <w:tcPr>
                <w:tcW w:w="4155" w:type="dxa"/>
              </w:tcPr>
            </w:tcPrChange>
          </w:tcPr>
          <w:p w14:paraId="3830B560" w14:textId="65861AD9" w:rsidR="007B188C" w:rsidRDefault="00C509E1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Lesson Content / Indicators of Learning</w:t>
            </w:r>
            <w:r w:rsidR="0009021E" w:rsidRPr="5E65B569">
              <w:rPr>
                <w:rFonts w:ascii="Arial" w:hAnsi="Arial"/>
                <w:b/>
                <w:bCs/>
                <w:sz w:val="20"/>
              </w:rPr>
              <w:t>/</w:t>
            </w:r>
            <w:r w:rsidRPr="5E65B569">
              <w:rPr>
                <w:rFonts w:ascii="Arial" w:hAnsi="Arial"/>
                <w:b/>
                <w:bCs/>
                <w:sz w:val="20"/>
              </w:rPr>
              <w:t xml:space="preserve"> </w:t>
            </w:r>
            <w:r w:rsidR="0009021E" w:rsidRPr="5E65B569">
              <w:rPr>
                <w:rFonts w:ascii="Arial" w:hAnsi="Arial"/>
                <w:b/>
                <w:bCs/>
                <w:sz w:val="20"/>
              </w:rPr>
              <w:t xml:space="preserve">Teaching Strategies </w:t>
            </w:r>
            <w:r w:rsidR="00695AF0" w:rsidRPr="5E65B569">
              <w:rPr>
                <w:rFonts w:ascii="Arial" w:hAnsi="Arial"/>
                <w:b/>
                <w:bCs/>
                <w:sz w:val="20"/>
              </w:rPr>
              <w:t>(</w:t>
            </w:r>
            <w:r w:rsidR="007B188C" w:rsidRPr="5E65B569">
              <w:rPr>
                <w:rFonts w:ascii="Arial" w:hAnsi="Arial"/>
                <w:b/>
                <w:bCs/>
                <w:i/>
                <w:iCs/>
                <w:sz w:val="20"/>
              </w:rPr>
              <w:t>What</w:t>
            </w:r>
            <w:r w:rsidR="007B188C" w:rsidRPr="5E65B569">
              <w:rPr>
                <w:rFonts w:ascii="Arial" w:hAnsi="Arial"/>
                <w:b/>
                <w:bCs/>
                <w:sz w:val="20"/>
              </w:rPr>
              <w:t xml:space="preserve"> is Taught</w:t>
            </w:r>
            <w:r w:rsidR="00695AF0" w:rsidRPr="5E65B569">
              <w:rPr>
                <w:rFonts w:ascii="Arial" w:hAnsi="Arial"/>
                <w:b/>
                <w:bCs/>
                <w:sz w:val="20"/>
              </w:rPr>
              <w:t>)</w:t>
            </w:r>
            <w:r w:rsidR="007B188C"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4F56FA37" w14:textId="05858294" w:rsid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student </w:t>
            </w:r>
            <w:r w:rsidR="007A6888" w:rsidRPr="5E65B569">
              <w:rPr>
                <w:rFonts w:ascii="Arial" w:hAnsi="Arial"/>
                <w:i/>
                <w:iCs/>
                <w:sz w:val="20"/>
              </w:rPr>
              <w:t>skills</w:t>
            </w:r>
          </w:p>
          <w:p w14:paraId="7B5AEDFF" w14:textId="1844F9D4" w:rsid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student </w:t>
            </w:r>
            <w:r w:rsidR="007A6888" w:rsidRPr="5E65B569">
              <w:rPr>
                <w:rFonts w:ascii="Arial" w:hAnsi="Arial"/>
                <w:i/>
                <w:iCs/>
                <w:sz w:val="20"/>
              </w:rPr>
              <w:t>concepts</w:t>
            </w:r>
          </w:p>
          <w:p w14:paraId="03C61F31" w14:textId="73EEDCA8" w:rsidR="00695AF0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student </w:t>
            </w:r>
            <w:r w:rsidR="007A6888" w:rsidRPr="5E65B569">
              <w:rPr>
                <w:rFonts w:ascii="Arial" w:hAnsi="Arial"/>
                <w:i/>
                <w:iCs/>
                <w:sz w:val="20"/>
              </w:rPr>
              <w:t>values</w:t>
            </w:r>
          </w:p>
          <w:p w14:paraId="08F5CF8A" w14:textId="77777777" w:rsid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>link with learning intentions</w:t>
            </w:r>
          </w:p>
          <w:p w14:paraId="3FAAFEEA" w14:textId="4FB97521" w:rsidR="0009021E" w:rsidRP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link with success criteria </w:t>
            </w:r>
          </w:p>
        </w:tc>
        <w:tc>
          <w:tcPr>
            <w:tcW w:w="979" w:type="dxa"/>
            <w:tcPrChange w:id="89" w:author="patricia davidson" w:date="2022-11-02T15:10:00Z">
              <w:tcPr>
                <w:tcW w:w="979" w:type="dxa"/>
              </w:tcPr>
            </w:tcPrChange>
          </w:tcPr>
          <w:p w14:paraId="1E022516" w14:textId="77777777" w:rsidR="00695AF0" w:rsidRPr="00695AF0" w:rsidRDefault="007B188C" w:rsidP="007A6888">
            <w:pPr>
              <w:pStyle w:val="BodyText"/>
              <w:spacing w:before="120"/>
              <w:rPr>
                <w:rFonts w:ascii="Arial" w:hAnsi="Arial"/>
                <w:sz w:val="20"/>
              </w:rPr>
            </w:pPr>
            <w:r w:rsidRPr="00695AF0">
              <w:rPr>
                <w:rFonts w:ascii="Arial" w:hAnsi="Arial"/>
                <w:b/>
                <w:sz w:val="20"/>
              </w:rPr>
              <w:t>Timing</w:t>
            </w:r>
          </w:p>
          <w:p w14:paraId="53557ACF" w14:textId="77777777" w:rsidR="007B188C" w:rsidRPr="000D35A9" w:rsidRDefault="007B188C" w:rsidP="0036372B">
            <w:pPr>
              <w:pStyle w:val="BodyText"/>
              <w:rPr>
                <w:rFonts w:ascii="Arial" w:hAnsi="Arial"/>
                <w:i/>
                <w:sz w:val="20"/>
              </w:rPr>
            </w:pPr>
            <w:r w:rsidRPr="000D35A9">
              <w:rPr>
                <w:rFonts w:ascii="Arial" w:hAnsi="Arial"/>
                <w:i/>
                <w:sz w:val="20"/>
              </w:rPr>
              <w:t>(mins)</w:t>
            </w:r>
          </w:p>
        </w:tc>
        <w:tc>
          <w:tcPr>
            <w:tcW w:w="6201" w:type="dxa"/>
            <w:tcPrChange w:id="90" w:author="patricia davidson" w:date="2022-11-02T15:10:00Z">
              <w:tcPr>
                <w:tcW w:w="5790" w:type="dxa"/>
              </w:tcPr>
            </w:tcPrChange>
          </w:tcPr>
          <w:p w14:paraId="11552B6C" w14:textId="66A403D0" w:rsidR="00695AF0" w:rsidRDefault="00C509E1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Learning E</w:t>
            </w:r>
            <w:r w:rsidR="00695AF0" w:rsidRPr="5E65B569">
              <w:rPr>
                <w:rFonts w:ascii="Arial" w:hAnsi="Arial"/>
                <w:b/>
                <w:bCs/>
                <w:sz w:val="20"/>
              </w:rPr>
              <w:t>xperiences</w:t>
            </w:r>
            <w:r w:rsidR="007B188C"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0B6F8802" w14:textId="77777777" w:rsidR="007B188C" w:rsidRPr="00695AF0" w:rsidRDefault="00695AF0" w:rsidP="007A6888">
            <w:pPr>
              <w:pStyle w:val="BodyText"/>
              <w:rPr>
                <w:rFonts w:ascii="Arial" w:hAnsi="Arial"/>
                <w:b/>
                <w:sz w:val="20"/>
              </w:rPr>
            </w:pPr>
            <w:r w:rsidRPr="00695AF0">
              <w:rPr>
                <w:rFonts w:ascii="Arial" w:hAnsi="Arial"/>
                <w:b/>
                <w:sz w:val="20"/>
              </w:rPr>
              <w:t>(</w:t>
            </w:r>
            <w:r w:rsidRPr="00695AF0">
              <w:rPr>
                <w:rFonts w:ascii="Arial" w:hAnsi="Arial"/>
                <w:b/>
                <w:i/>
                <w:sz w:val="20"/>
              </w:rPr>
              <w:t>How</w:t>
            </w:r>
            <w:r w:rsidRPr="00695AF0">
              <w:rPr>
                <w:rFonts w:ascii="Arial" w:hAnsi="Arial"/>
                <w:b/>
                <w:sz w:val="20"/>
              </w:rPr>
              <w:t xml:space="preserve"> it is taught)</w:t>
            </w:r>
          </w:p>
          <w:p w14:paraId="79594749" w14:textId="77777777" w:rsidR="007B188C" w:rsidRDefault="00695AF0" w:rsidP="5E65B56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>Write detailed steps showing what</w:t>
            </w:r>
            <w:r w:rsidR="0047478F" w:rsidRPr="5E65B569">
              <w:rPr>
                <w:rFonts w:ascii="Arial" w:hAnsi="Arial"/>
                <w:i/>
                <w:iCs/>
                <w:sz w:val="20"/>
              </w:rPr>
              <w:t xml:space="preserve"> the</w:t>
            </w:r>
            <w:r w:rsidRPr="5E65B569">
              <w:rPr>
                <w:rFonts w:ascii="Arial" w:hAnsi="Arial"/>
                <w:i/>
                <w:iCs/>
                <w:sz w:val="20"/>
              </w:rPr>
              <w:t xml:space="preserve"> teacher (T) will do and</w:t>
            </w:r>
            <w:r w:rsidR="007B188C" w:rsidRPr="5E65B569">
              <w:rPr>
                <w:rFonts w:ascii="Arial" w:hAnsi="Arial"/>
                <w:i/>
                <w:iCs/>
                <w:sz w:val="20"/>
              </w:rPr>
              <w:t xml:space="preserve"> what students (Ss) will do.</w:t>
            </w:r>
            <w:r w:rsidR="6DECCE27" w:rsidRPr="5E65B569">
              <w:rPr>
                <w:rFonts w:ascii="Arial" w:hAnsi="Arial"/>
                <w:i/>
                <w:iCs/>
                <w:sz w:val="20"/>
              </w:rPr>
              <w:t xml:space="preserve"> Include differentiation if applicable.</w:t>
            </w:r>
          </w:p>
          <w:p w14:paraId="7110B3C7" w14:textId="77777777" w:rsidR="003D6409" w:rsidRDefault="003D6409" w:rsidP="003D640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-  teaching strategies </w:t>
            </w:r>
          </w:p>
          <w:p w14:paraId="50C169ED" w14:textId="1E31D8DD" w:rsidR="003D6409" w:rsidRPr="007A6888" w:rsidRDefault="003D6409" w:rsidP="5E65B56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3036" w:type="dxa"/>
            <w:tcPrChange w:id="91" w:author="patricia davidson" w:date="2022-11-02T15:10:00Z">
              <w:tcPr>
                <w:tcW w:w="3447" w:type="dxa"/>
                <w:gridSpan w:val="2"/>
              </w:tcPr>
            </w:tcPrChange>
          </w:tcPr>
          <w:p w14:paraId="27098197" w14:textId="77777777" w:rsidR="007B188C" w:rsidRDefault="009B1AF4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 xml:space="preserve">Resources and </w:t>
            </w:r>
            <w:proofErr w:type="spellStart"/>
            <w:r w:rsidRPr="5E65B569">
              <w:rPr>
                <w:rFonts w:ascii="Arial" w:hAnsi="Arial"/>
                <w:b/>
                <w:bCs/>
                <w:sz w:val="20"/>
              </w:rPr>
              <w:t>Organisation</w:t>
            </w:r>
            <w:proofErr w:type="spellEnd"/>
            <w:r w:rsidR="00A714DE"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32BD4530" w14:textId="77777777" w:rsidR="007B188C" w:rsidRDefault="007B188C" w:rsidP="007A6888">
            <w:pPr>
              <w:pStyle w:val="BodyText"/>
              <w:rPr>
                <w:rFonts w:ascii="Arial" w:hAnsi="Arial"/>
                <w:sz w:val="20"/>
              </w:rPr>
            </w:pPr>
          </w:p>
          <w:p w14:paraId="22141948" w14:textId="77777777" w:rsidR="000B20F5" w:rsidRPr="00A714DE" w:rsidRDefault="000B20F5" w:rsidP="007A6888">
            <w:pPr>
              <w:pStyle w:val="BodyText"/>
              <w:rPr>
                <w:rFonts w:ascii="Arial" w:hAnsi="Arial"/>
                <w:sz w:val="20"/>
              </w:rPr>
            </w:pPr>
          </w:p>
          <w:p w14:paraId="781AA6A2" w14:textId="77777777" w:rsidR="007B188C" w:rsidRPr="00695AF0" w:rsidRDefault="007B188C" w:rsidP="007A6888">
            <w:pPr>
              <w:pStyle w:val="BodyText"/>
              <w:spacing w:before="120"/>
              <w:rPr>
                <w:rFonts w:ascii="Arial" w:hAnsi="Arial"/>
                <w:sz w:val="20"/>
              </w:rPr>
            </w:pPr>
          </w:p>
        </w:tc>
      </w:tr>
      <w:tr w:rsidR="00761A3F" w:rsidRPr="00761A3F" w14:paraId="55612EC6" w14:textId="77777777" w:rsidTr="5E65B569">
        <w:tc>
          <w:tcPr>
            <w:tcW w:w="14371" w:type="dxa"/>
            <w:gridSpan w:val="4"/>
            <w:shd w:val="clear" w:color="auto" w:fill="D9D9D9" w:themeFill="background1" w:themeFillShade="D9"/>
          </w:tcPr>
          <w:p w14:paraId="5541B8F3" w14:textId="77777777" w:rsidR="00761A3F" w:rsidRPr="00761A3F" w:rsidRDefault="00761A3F" w:rsidP="00761A3F">
            <w:pPr>
              <w:pStyle w:val="BodyText"/>
              <w:jc w:val="both"/>
              <w:rPr>
                <w:rFonts w:ascii="Arial" w:hAnsi="Arial"/>
                <w:b/>
                <w:sz w:val="20"/>
              </w:rPr>
            </w:pPr>
            <w:r w:rsidRPr="00761A3F">
              <w:rPr>
                <w:rFonts w:ascii="Arial" w:hAnsi="Arial"/>
                <w:b/>
                <w:sz w:val="20"/>
              </w:rPr>
              <w:t>INTRODUCTION</w:t>
            </w:r>
          </w:p>
        </w:tc>
      </w:tr>
      <w:tr w:rsidR="00761A3F" w14:paraId="755B421B" w14:textId="77777777" w:rsidTr="007B74CC">
        <w:tc>
          <w:tcPr>
            <w:tcW w:w="4155" w:type="dxa"/>
            <w:tcPrChange w:id="92" w:author="patricia davidson" w:date="2022-11-02T15:10:00Z">
              <w:tcPr>
                <w:tcW w:w="4155" w:type="dxa"/>
              </w:tcPr>
            </w:tcPrChange>
          </w:tcPr>
          <w:p w14:paraId="0C4C3C5F" w14:textId="168C036B" w:rsidR="00761A3F" w:rsidDel="007B74CC" w:rsidRDefault="00761A3F" w:rsidP="00761A3F">
            <w:pPr>
              <w:pStyle w:val="BodyText"/>
              <w:jc w:val="both"/>
              <w:rPr>
                <w:del w:id="93" w:author="patricia davidson" w:date="2022-11-02T15:10:00Z"/>
                <w:rFonts w:ascii="Arial" w:hAnsi="Arial"/>
                <w:sz w:val="20"/>
              </w:rPr>
            </w:pPr>
          </w:p>
          <w:p w14:paraId="63B4C534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8FE3AAD" w14:textId="52BC08FE" w:rsidR="00695AF0" w:rsidRDefault="004D20BB" w:rsidP="004D20BB">
            <w:pPr>
              <w:pStyle w:val="BodyText"/>
              <w:numPr>
                <w:ilvl w:val="0"/>
                <w:numId w:val="4"/>
              </w:numPr>
              <w:jc w:val="both"/>
              <w:rPr>
                <w:ins w:id="94" w:author="patricia davidson" w:date="2022-10-31T08:47:00Z"/>
                <w:rFonts w:ascii="Arial" w:hAnsi="Arial"/>
                <w:sz w:val="20"/>
              </w:rPr>
            </w:pPr>
            <w:ins w:id="95" w:author="patricia davidson" w:date="2022-10-31T08:46:00Z">
              <w:r>
                <w:rPr>
                  <w:rFonts w:ascii="Arial" w:hAnsi="Arial"/>
                  <w:sz w:val="20"/>
                </w:rPr>
                <w:t xml:space="preserve">the students will learn how to safely </w:t>
              </w:r>
            </w:ins>
            <w:ins w:id="96" w:author="patricia davidson" w:date="2022-10-31T08:48:00Z">
              <w:r w:rsidR="005626B2">
                <w:rPr>
                  <w:rFonts w:ascii="Arial" w:hAnsi="Arial"/>
                  <w:sz w:val="20"/>
                </w:rPr>
                <w:t>behave</w:t>
              </w:r>
            </w:ins>
            <w:ins w:id="97" w:author="patricia davidson" w:date="2022-10-31T08:46:00Z">
              <w:r>
                <w:rPr>
                  <w:rFonts w:ascii="Arial" w:hAnsi="Arial"/>
                  <w:sz w:val="20"/>
                </w:rPr>
                <w:t xml:space="preserve"> in the workshop, and be able to identify potential risk</w:t>
              </w:r>
            </w:ins>
            <w:ins w:id="98" w:author="patricia davidson" w:date="2022-10-31T08:47:00Z">
              <w:r>
                <w:rPr>
                  <w:rFonts w:ascii="Arial" w:hAnsi="Arial"/>
                  <w:sz w:val="20"/>
                </w:rPr>
                <w:t xml:space="preserve">s/hazards in the workshop and know how to solve/fix them. </w:t>
              </w:r>
            </w:ins>
          </w:p>
          <w:p w14:paraId="115D9454" w14:textId="554CE7F7" w:rsidR="005626B2" w:rsidRDefault="005626B2" w:rsidP="004D20BB">
            <w:pPr>
              <w:pStyle w:val="BodyText"/>
              <w:numPr>
                <w:ilvl w:val="0"/>
                <w:numId w:val="4"/>
              </w:numPr>
              <w:jc w:val="both"/>
              <w:rPr>
                <w:ins w:id="99" w:author="patricia davidson" w:date="2022-11-02T15:09:00Z"/>
                <w:rFonts w:ascii="Arial" w:hAnsi="Arial"/>
                <w:sz w:val="20"/>
              </w:rPr>
            </w:pPr>
            <w:ins w:id="100" w:author="patricia davidson" w:date="2022-10-31T08:48:00Z">
              <w:r>
                <w:rPr>
                  <w:rFonts w:ascii="Arial" w:hAnsi="Arial"/>
                  <w:sz w:val="20"/>
                </w:rPr>
                <w:t xml:space="preserve">They will learn the expectations of how to act within the workshop setting </w:t>
              </w:r>
            </w:ins>
          </w:p>
          <w:p w14:paraId="026BE280" w14:textId="79BC668E" w:rsidR="007B74CC" w:rsidRDefault="007B74CC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</w:rPr>
              <w:pPrChange w:id="101" w:author="patricia davidson" w:date="2022-10-31T08:45:00Z">
                <w:pPr>
                  <w:pStyle w:val="BodyText"/>
                  <w:jc w:val="both"/>
                </w:pPr>
              </w:pPrChange>
            </w:pPr>
            <w:ins w:id="102" w:author="patricia davidson" w:date="2022-11-02T15:09:00Z">
              <w:r>
                <w:rPr>
                  <w:rFonts w:ascii="Arial" w:hAnsi="Arial"/>
                  <w:sz w:val="20"/>
                </w:rPr>
                <w:t>They will learn what they should be up to following this lessons completion</w:t>
              </w:r>
            </w:ins>
          </w:p>
          <w:p w14:paraId="3C1DD012" w14:textId="047F2D4F" w:rsidR="00695AF0" w:rsidDel="005626B2" w:rsidRDefault="00695AF0" w:rsidP="00761A3F">
            <w:pPr>
              <w:pStyle w:val="BodyText"/>
              <w:jc w:val="both"/>
              <w:rPr>
                <w:del w:id="103" w:author="patricia davidson" w:date="2022-10-31T08:56:00Z"/>
                <w:rFonts w:ascii="Arial" w:hAnsi="Arial"/>
                <w:sz w:val="20"/>
              </w:rPr>
            </w:pPr>
          </w:p>
          <w:p w14:paraId="5EC4187B" w14:textId="76A80A74" w:rsidR="00695AF0" w:rsidDel="005626B2" w:rsidRDefault="00695AF0" w:rsidP="00761A3F">
            <w:pPr>
              <w:pStyle w:val="BodyText"/>
              <w:jc w:val="both"/>
              <w:rPr>
                <w:del w:id="104" w:author="patricia davidson" w:date="2022-10-31T08:56:00Z"/>
                <w:rFonts w:ascii="Arial" w:hAnsi="Arial"/>
                <w:sz w:val="20"/>
              </w:rPr>
            </w:pPr>
          </w:p>
          <w:p w14:paraId="23EC0DA3" w14:textId="73E773FA" w:rsidR="00695AF0" w:rsidDel="005626B2" w:rsidRDefault="00695AF0" w:rsidP="00761A3F">
            <w:pPr>
              <w:pStyle w:val="BodyText"/>
              <w:jc w:val="both"/>
              <w:rPr>
                <w:del w:id="105" w:author="patricia davidson" w:date="2022-10-31T08:56:00Z"/>
                <w:rFonts w:ascii="Arial" w:hAnsi="Arial"/>
                <w:sz w:val="20"/>
              </w:rPr>
            </w:pPr>
          </w:p>
          <w:p w14:paraId="31D3EFB8" w14:textId="057E91A3" w:rsidR="00695AF0" w:rsidDel="005626B2" w:rsidRDefault="00695AF0" w:rsidP="00761A3F">
            <w:pPr>
              <w:pStyle w:val="BodyText"/>
              <w:jc w:val="both"/>
              <w:rPr>
                <w:del w:id="106" w:author="patricia davidson" w:date="2022-10-31T08:56:00Z"/>
                <w:rFonts w:ascii="Arial" w:hAnsi="Arial"/>
                <w:sz w:val="20"/>
              </w:rPr>
            </w:pPr>
          </w:p>
          <w:p w14:paraId="2AA046F4" w14:textId="033A7D39" w:rsidR="00695AF0" w:rsidDel="005626B2" w:rsidRDefault="00695AF0" w:rsidP="00761A3F">
            <w:pPr>
              <w:pStyle w:val="BodyText"/>
              <w:jc w:val="both"/>
              <w:rPr>
                <w:del w:id="107" w:author="patricia davidson" w:date="2022-10-31T08:56:00Z"/>
                <w:rFonts w:ascii="Arial" w:hAnsi="Arial"/>
                <w:sz w:val="20"/>
              </w:rPr>
            </w:pPr>
          </w:p>
          <w:p w14:paraId="61CEC1B3" w14:textId="77BD315B" w:rsidR="00695AF0" w:rsidDel="005626B2" w:rsidRDefault="00695AF0" w:rsidP="00761A3F">
            <w:pPr>
              <w:pStyle w:val="BodyText"/>
              <w:jc w:val="both"/>
              <w:rPr>
                <w:del w:id="108" w:author="patricia davidson" w:date="2022-10-31T08:56:00Z"/>
                <w:rFonts w:ascii="Arial" w:hAnsi="Arial"/>
                <w:sz w:val="20"/>
              </w:rPr>
            </w:pPr>
          </w:p>
          <w:p w14:paraId="53E9DFAB" w14:textId="7A1119A4" w:rsidR="00695AF0" w:rsidDel="005626B2" w:rsidRDefault="00695AF0" w:rsidP="00761A3F">
            <w:pPr>
              <w:pStyle w:val="BodyText"/>
              <w:jc w:val="both"/>
              <w:rPr>
                <w:del w:id="109" w:author="patricia davidson" w:date="2022-10-31T08:56:00Z"/>
                <w:rFonts w:ascii="Arial" w:hAnsi="Arial"/>
                <w:sz w:val="20"/>
              </w:rPr>
            </w:pPr>
          </w:p>
          <w:p w14:paraId="4E3695B0" w14:textId="40CBC3F6" w:rsidR="00695AF0" w:rsidDel="005626B2" w:rsidRDefault="00695AF0" w:rsidP="00761A3F">
            <w:pPr>
              <w:pStyle w:val="BodyText"/>
              <w:jc w:val="both"/>
              <w:rPr>
                <w:del w:id="110" w:author="patricia davidson" w:date="2022-10-31T08:56:00Z"/>
                <w:rFonts w:ascii="Arial" w:hAnsi="Arial"/>
                <w:sz w:val="20"/>
              </w:rPr>
            </w:pPr>
          </w:p>
          <w:p w14:paraId="1F19505D" w14:textId="3AEBD613" w:rsidR="00695AF0" w:rsidDel="005626B2" w:rsidRDefault="00695AF0" w:rsidP="00761A3F">
            <w:pPr>
              <w:pStyle w:val="BodyText"/>
              <w:jc w:val="both"/>
              <w:rPr>
                <w:del w:id="111" w:author="patricia davidson" w:date="2022-10-31T08:56:00Z"/>
                <w:rFonts w:ascii="Arial" w:hAnsi="Arial"/>
                <w:sz w:val="20"/>
              </w:rPr>
            </w:pPr>
          </w:p>
          <w:p w14:paraId="292CC7F1" w14:textId="3D19A53A" w:rsidR="00695AF0" w:rsidDel="005626B2" w:rsidRDefault="00695AF0" w:rsidP="00761A3F">
            <w:pPr>
              <w:pStyle w:val="BodyText"/>
              <w:jc w:val="both"/>
              <w:rPr>
                <w:del w:id="112" w:author="patricia davidson" w:date="2022-10-31T08:56:00Z"/>
                <w:rFonts w:ascii="Arial" w:hAnsi="Arial"/>
                <w:sz w:val="20"/>
              </w:rPr>
            </w:pPr>
          </w:p>
          <w:p w14:paraId="35FF3F52" w14:textId="21D50C38" w:rsidR="00695AF0" w:rsidDel="005626B2" w:rsidRDefault="00695AF0" w:rsidP="00761A3F">
            <w:pPr>
              <w:pStyle w:val="BodyText"/>
              <w:jc w:val="both"/>
              <w:rPr>
                <w:del w:id="113" w:author="patricia davidson" w:date="2022-10-31T08:56:00Z"/>
                <w:rFonts w:ascii="Arial" w:hAnsi="Arial"/>
                <w:sz w:val="20"/>
              </w:rPr>
            </w:pPr>
          </w:p>
          <w:p w14:paraId="1C2CED4E" w14:textId="7382B90E" w:rsidR="00695AF0" w:rsidDel="005626B2" w:rsidRDefault="00695AF0" w:rsidP="00761A3F">
            <w:pPr>
              <w:pStyle w:val="BodyText"/>
              <w:jc w:val="both"/>
              <w:rPr>
                <w:del w:id="114" w:author="patricia davidson" w:date="2022-10-31T08:56:00Z"/>
                <w:rFonts w:ascii="Arial" w:hAnsi="Arial"/>
                <w:sz w:val="20"/>
              </w:rPr>
            </w:pPr>
          </w:p>
          <w:p w14:paraId="02988BE0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979" w:type="dxa"/>
            <w:tcPrChange w:id="115" w:author="patricia davidson" w:date="2022-11-02T15:10:00Z">
              <w:tcPr>
                <w:tcW w:w="979" w:type="dxa"/>
              </w:tcPr>
            </w:tcPrChange>
          </w:tcPr>
          <w:p w14:paraId="313ACF3E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82D4036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B053B6C" w14:textId="317C57E3" w:rsidR="00761A3F" w:rsidRDefault="005626B2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ins w:id="116" w:author="patricia davidson" w:date="2022-10-31T08:57:00Z">
              <w:r>
                <w:rPr>
                  <w:rFonts w:ascii="Arial" w:hAnsi="Arial"/>
                  <w:sz w:val="20"/>
                </w:rPr>
                <w:t>5 mins</w:t>
              </w:r>
            </w:ins>
          </w:p>
          <w:p w14:paraId="52C575F9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C4BC631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1FF45DB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6201" w:type="dxa"/>
            <w:tcPrChange w:id="117" w:author="patricia davidson" w:date="2022-11-02T15:10:00Z">
              <w:tcPr>
                <w:tcW w:w="5790" w:type="dxa"/>
              </w:tcPr>
            </w:tcPrChange>
          </w:tcPr>
          <w:p w14:paraId="630A8981" w14:textId="77777777" w:rsidR="00761A3F" w:rsidRDefault="005626B2" w:rsidP="005626B2">
            <w:pPr>
              <w:pStyle w:val="BodyText"/>
              <w:numPr>
                <w:ilvl w:val="0"/>
                <w:numId w:val="4"/>
              </w:numPr>
              <w:jc w:val="both"/>
              <w:rPr>
                <w:ins w:id="118" w:author="patricia davidson" w:date="2022-10-31T08:49:00Z"/>
                <w:rFonts w:ascii="Arial" w:hAnsi="Arial"/>
                <w:sz w:val="20"/>
              </w:rPr>
            </w:pPr>
            <w:ins w:id="119" w:author="patricia davidson" w:date="2022-10-31T08:48:00Z">
              <w:r>
                <w:rPr>
                  <w:rFonts w:ascii="Arial" w:hAnsi="Arial"/>
                  <w:sz w:val="20"/>
                </w:rPr>
                <w:t>Have a document uploaded</w:t>
              </w:r>
            </w:ins>
            <w:ins w:id="120" w:author="patricia davidson" w:date="2022-10-31T08:49:00Z">
              <w:r>
                <w:rPr>
                  <w:rFonts w:ascii="Arial" w:hAnsi="Arial"/>
                  <w:sz w:val="20"/>
                </w:rPr>
                <w:t xml:space="preserve"> to </w:t>
              </w:r>
              <w:proofErr w:type="spellStart"/>
              <w:r>
                <w:rPr>
                  <w:rFonts w:ascii="Arial" w:hAnsi="Arial"/>
                  <w:sz w:val="20"/>
                </w:rPr>
                <w:t>showbie</w:t>
              </w:r>
              <w:proofErr w:type="spellEnd"/>
              <w:r>
                <w:rPr>
                  <w:rFonts w:ascii="Arial" w:hAnsi="Arial"/>
                  <w:sz w:val="20"/>
                </w:rPr>
                <w:t xml:space="preserve"> that’s projected onto the board outlining what the expectations are for the lesson and what needs to be done for that lesson </w:t>
              </w:r>
            </w:ins>
          </w:p>
          <w:p w14:paraId="3927A65F" w14:textId="642B43D7" w:rsidR="005626B2" w:rsidRDefault="005626B2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</w:rPr>
              <w:pPrChange w:id="121" w:author="patricia davidson" w:date="2022-10-31T08:48:00Z">
                <w:pPr>
                  <w:pStyle w:val="BodyText"/>
                  <w:jc w:val="both"/>
                </w:pPr>
              </w:pPrChange>
            </w:pPr>
            <w:ins w:id="122" w:author="patricia davidson" w:date="2022-10-31T08:49:00Z">
              <w:r>
                <w:rPr>
                  <w:rFonts w:ascii="Arial" w:hAnsi="Arial"/>
                  <w:sz w:val="20"/>
                </w:rPr>
                <w:t xml:space="preserve">We will go through them as a class and </w:t>
              </w:r>
            </w:ins>
            <w:ins w:id="123" w:author="patricia davidson" w:date="2022-10-31T08:50:00Z">
              <w:r>
                <w:rPr>
                  <w:rFonts w:ascii="Arial" w:hAnsi="Arial"/>
                  <w:sz w:val="20"/>
                </w:rPr>
                <w:t>ensure all students know</w:t>
              </w:r>
            </w:ins>
            <w:ins w:id="124" w:author="patricia davidson" w:date="2022-10-31T08:52:00Z">
              <w:r>
                <w:rPr>
                  <w:rFonts w:ascii="Arial" w:hAnsi="Arial"/>
                  <w:sz w:val="20"/>
                </w:rPr>
                <w:t xml:space="preserve"> expectations, t</w:t>
              </w:r>
            </w:ins>
            <w:ins w:id="125" w:author="patricia davidson" w:date="2022-10-31T08:53:00Z">
              <w:r>
                <w:rPr>
                  <w:rFonts w:ascii="Arial" w:hAnsi="Arial"/>
                  <w:sz w:val="20"/>
                </w:rPr>
                <w:t xml:space="preserve">hen I will explain that were working through the practical </w:t>
              </w:r>
            </w:ins>
            <w:ins w:id="126" w:author="patricia davidson" w:date="2022-10-31T08:54:00Z">
              <w:r>
                <w:rPr>
                  <w:rFonts w:ascii="Arial" w:hAnsi="Arial"/>
                  <w:sz w:val="20"/>
                </w:rPr>
                <w:t xml:space="preserve">booklet </w:t>
              </w:r>
            </w:ins>
          </w:p>
        </w:tc>
        <w:tc>
          <w:tcPr>
            <w:tcW w:w="3036" w:type="dxa"/>
            <w:tcPrChange w:id="127" w:author="patricia davidson" w:date="2022-11-02T15:10:00Z">
              <w:tcPr>
                <w:tcW w:w="3447" w:type="dxa"/>
                <w:gridSpan w:val="2"/>
              </w:tcPr>
            </w:tcPrChange>
          </w:tcPr>
          <w:p w14:paraId="2BC605BB" w14:textId="77777777" w:rsidR="00761A3F" w:rsidRDefault="005626B2" w:rsidP="005626B2">
            <w:pPr>
              <w:pStyle w:val="BodyText"/>
              <w:numPr>
                <w:ilvl w:val="0"/>
                <w:numId w:val="4"/>
              </w:numPr>
              <w:jc w:val="both"/>
              <w:rPr>
                <w:ins w:id="128" w:author="patricia davidson" w:date="2022-10-31T08:54:00Z"/>
                <w:rFonts w:ascii="Arial" w:hAnsi="Arial"/>
                <w:sz w:val="20"/>
              </w:rPr>
            </w:pPr>
            <w:proofErr w:type="spellStart"/>
            <w:ins w:id="129" w:author="patricia davidson" w:date="2022-10-31T08:54:00Z">
              <w:r>
                <w:rPr>
                  <w:rFonts w:ascii="Arial" w:hAnsi="Arial"/>
                  <w:sz w:val="20"/>
                </w:rPr>
                <w:t>Ipad</w:t>
              </w:r>
              <w:proofErr w:type="spellEnd"/>
              <w:r>
                <w:rPr>
                  <w:rFonts w:ascii="Arial" w:hAnsi="Arial"/>
                  <w:sz w:val="20"/>
                </w:rPr>
                <w:t xml:space="preserve"> (for </w:t>
              </w:r>
              <w:proofErr w:type="spellStart"/>
              <w:r>
                <w:rPr>
                  <w:rFonts w:ascii="Arial" w:hAnsi="Arial"/>
                  <w:sz w:val="20"/>
                </w:rPr>
                <w:t>showbie</w:t>
              </w:r>
              <w:proofErr w:type="spellEnd"/>
              <w:r>
                <w:rPr>
                  <w:rFonts w:ascii="Arial" w:hAnsi="Arial"/>
                  <w:sz w:val="20"/>
                </w:rPr>
                <w:t>)</w:t>
              </w:r>
            </w:ins>
          </w:p>
          <w:p w14:paraId="10612BD3" w14:textId="77777777" w:rsidR="005626B2" w:rsidRDefault="005626B2" w:rsidP="005626B2">
            <w:pPr>
              <w:pStyle w:val="BodyText"/>
              <w:numPr>
                <w:ilvl w:val="0"/>
                <w:numId w:val="4"/>
              </w:numPr>
              <w:jc w:val="both"/>
              <w:rPr>
                <w:ins w:id="130" w:author="patricia davidson" w:date="2022-10-31T08:54:00Z"/>
                <w:rFonts w:ascii="Arial" w:hAnsi="Arial"/>
                <w:sz w:val="20"/>
              </w:rPr>
            </w:pPr>
            <w:ins w:id="131" w:author="patricia davidson" w:date="2022-10-31T08:54:00Z">
              <w:r>
                <w:rPr>
                  <w:rFonts w:ascii="Arial" w:hAnsi="Arial"/>
                  <w:sz w:val="20"/>
                </w:rPr>
                <w:t xml:space="preserve">Projector </w:t>
              </w:r>
            </w:ins>
          </w:p>
          <w:p w14:paraId="41264CC0" w14:textId="26D259E6" w:rsidR="005626B2" w:rsidRDefault="005626B2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</w:rPr>
              <w:pPrChange w:id="132" w:author="patricia davidson" w:date="2022-10-31T08:54:00Z">
                <w:pPr>
                  <w:pStyle w:val="BodyText"/>
                  <w:jc w:val="both"/>
                </w:pPr>
              </w:pPrChange>
            </w:pPr>
            <w:ins w:id="133" w:author="patricia davidson" w:date="2022-10-31T08:54:00Z">
              <w:r>
                <w:rPr>
                  <w:rFonts w:ascii="Arial" w:hAnsi="Arial"/>
                  <w:sz w:val="20"/>
                </w:rPr>
                <w:t xml:space="preserve">Explanation of lesson document </w:t>
              </w:r>
            </w:ins>
          </w:p>
        </w:tc>
      </w:tr>
      <w:tr w:rsidR="00761A3F" w:rsidRPr="00761A3F" w14:paraId="380BCDFF" w14:textId="77777777" w:rsidTr="5E65B569">
        <w:tc>
          <w:tcPr>
            <w:tcW w:w="14371" w:type="dxa"/>
            <w:gridSpan w:val="4"/>
            <w:shd w:val="clear" w:color="auto" w:fill="D9D9D9" w:themeFill="background1" w:themeFillShade="D9"/>
          </w:tcPr>
          <w:p w14:paraId="4903F647" w14:textId="77777777" w:rsidR="00761A3F" w:rsidRPr="00761A3F" w:rsidRDefault="00761A3F" w:rsidP="00761A3F">
            <w:pPr>
              <w:pStyle w:val="BodyText"/>
              <w:jc w:val="both"/>
              <w:rPr>
                <w:rFonts w:ascii="Arial" w:hAnsi="Arial"/>
                <w:b/>
                <w:sz w:val="20"/>
              </w:rPr>
            </w:pPr>
            <w:r w:rsidRPr="00761A3F">
              <w:rPr>
                <w:rFonts w:ascii="Arial" w:hAnsi="Arial"/>
                <w:b/>
                <w:sz w:val="20"/>
              </w:rPr>
              <w:t>DEVELOPMENT</w:t>
            </w:r>
          </w:p>
        </w:tc>
      </w:tr>
      <w:tr w:rsidR="00761A3F" w14:paraId="5C13824D" w14:textId="77777777" w:rsidTr="007B74CC">
        <w:tc>
          <w:tcPr>
            <w:tcW w:w="4155" w:type="dxa"/>
            <w:tcPrChange w:id="134" w:author="patricia davidson" w:date="2022-11-02T15:10:00Z">
              <w:tcPr>
                <w:tcW w:w="4155" w:type="dxa"/>
              </w:tcPr>
            </w:tcPrChange>
          </w:tcPr>
          <w:p w14:paraId="37EA7F10" w14:textId="1B99776D" w:rsidR="00761A3F" w:rsidRDefault="005626B2" w:rsidP="005626B2">
            <w:pPr>
              <w:pStyle w:val="BodyText"/>
              <w:numPr>
                <w:ilvl w:val="0"/>
                <w:numId w:val="5"/>
              </w:numPr>
              <w:jc w:val="both"/>
              <w:rPr>
                <w:ins w:id="135" w:author="patricia davidson" w:date="2022-10-31T08:56:00Z"/>
                <w:rFonts w:ascii="Arial" w:hAnsi="Arial"/>
                <w:sz w:val="20"/>
              </w:rPr>
            </w:pPr>
            <w:ins w:id="136" w:author="patricia davidson" w:date="2022-10-31T08:55:00Z">
              <w:r>
                <w:rPr>
                  <w:rFonts w:ascii="Arial" w:hAnsi="Arial"/>
                  <w:sz w:val="20"/>
                </w:rPr>
                <w:t>Students will be able to understand the safety hazards of the</w:t>
              </w:r>
            </w:ins>
            <w:ins w:id="137" w:author="patricia davidson" w:date="2022-10-31T08:56:00Z">
              <w:r>
                <w:rPr>
                  <w:rFonts w:ascii="Arial" w:hAnsi="Arial"/>
                  <w:sz w:val="20"/>
                </w:rPr>
                <w:t xml:space="preserve"> workshop and be able to identify and fix any potential workplace hazards </w:t>
              </w:r>
            </w:ins>
          </w:p>
          <w:p w14:paraId="69875874" w14:textId="1D14AE33" w:rsidR="005626B2" w:rsidRDefault="005626B2" w:rsidP="005626B2">
            <w:pPr>
              <w:pStyle w:val="BodyText"/>
              <w:numPr>
                <w:ilvl w:val="0"/>
                <w:numId w:val="5"/>
              </w:numPr>
              <w:jc w:val="both"/>
              <w:rPr>
                <w:ins w:id="138" w:author="patricia davidson" w:date="2022-11-02T15:08:00Z"/>
                <w:rFonts w:ascii="Arial" w:hAnsi="Arial"/>
                <w:sz w:val="20"/>
              </w:rPr>
            </w:pPr>
            <w:ins w:id="139" w:author="patricia davidson" w:date="2022-10-31T08:56:00Z">
              <w:r>
                <w:rPr>
                  <w:rFonts w:ascii="Arial" w:hAnsi="Arial"/>
                  <w:sz w:val="20"/>
                </w:rPr>
                <w:t xml:space="preserve">Students will learn </w:t>
              </w:r>
            </w:ins>
            <w:ins w:id="140" w:author="patricia davidson" w:date="2022-10-31T08:57:00Z">
              <w:r>
                <w:rPr>
                  <w:rFonts w:ascii="Arial" w:hAnsi="Arial"/>
                  <w:sz w:val="20"/>
                </w:rPr>
                <w:t xml:space="preserve">safe practices and methods for use of materials and tools within the workshop </w:t>
              </w:r>
            </w:ins>
          </w:p>
          <w:p w14:paraId="3D6B9AF7" w14:textId="316A6171" w:rsidR="007B74CC" w:rsidRDefault="007B74CC" w:rsidP="007B74CC">
            <w:pPr>
              <w:pStyle w:val="BodyText"/>
              <w:jc w:val="both"/>
              <w:rPr>
                <w:ins w:id="141" w:author="patricia davidson" w:date="2022-11-02T15:08:00Z"/>
                <w:rFonts w:ascii="Arial" w:hAnsi="Arial"/>
                <w:sz w:val="20"/>
              </w:rPr>
            </w:pPr>
          </w:p>
          <w:p w14:paraId="5928F481" w14:textId="0051D8EB" w:rsidR="007B74CC" w:rsidRDefault="007B74CC">
            <w:pPr>
              <w:pStyle w:val="BodyText"/>
              <w:numPr>
                <w:ilvl w:val="0"/>
                <w:numId w:val="5"/>
              </w:numPr>
              <w:jc w:val="both"/>
              <w:rPr>
                <w:rFonts w:ascii="Arial" w:hAnsi="Arial"/>
                <w:sz w:val="20"/>
              </w:rPr>
              <w:pPrChange w:id="142" w:author="patricia davidson" w:date="2022-11-02T15:08:00Z">
                <w:pPr>
                  <w:pStyle w:val="BodyText"/>
                  <w:jc w:val="both"/>
                </w:pPr>
              </w:pPrChange>
            </w:pPr>
            <w:ins w:id="143" w:author="patricia davidson" w:date="2022-11-02T15:08:00Z">
              <w:r>
                <w:rPr>
                  <w:rFonts w:ascii="Arial" w:hAnsi="Arial"/>
                  <w:sz w:val="20"/>
                </w:rPr>
                <w:t xml:space="preserve">Students will </w:t>
              </w:r>
            </w:ins>
            <w:ins w:id="144" w:author="patricia davidson" w:date="2022-11-02T15:09:00Z">
              <w:r>
                <w:rPr>
                  <w:rFonts w:ascii="Arial" w:hAnsi="Arial"/>
                  <w:sz w:val="20"/>
                </w:rPr>
                <w:t>safely use workshop tools and materials to continue their practical projects</w:t>
              </w:r>
            </w:ins>
          </w:p>
          <w:p w14:paraId="3A1950F8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84410DC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647AECC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709B115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9DB5ED2" w14:textId="77777777" w:rsidR="00695AF0" w:rsidDel="00DA2CDA" w:rsidRDefault="00695AF0" w:rsidP="00761A3F">
            <w:pPr>
              <w:pStyle w:val="BodyText"/>
              <w:jc w:val="both"/>
              <w:rPr>
                <w:del w:id="145" w:author="patricia davidson" w:date="2022-11-02T20:51:00Z"/>
                <w:rFonts w:ascii="Arial" w:hAnsi="Arial"/>
                <w:sz w:val="20"/>
              </w:rPr>
            </w:pPr>
          </w:p>
          <w:p w14:paraId="6FD1A994" w14:textId="77777777" w:rsidR="00695AF0" w:rsidDel="00DA2CDA" w:rsidRDefault="00695AF0" w:rsidP="00761A3F">
            <w:pPr>
              <w:pStyle w:val="BodyText"/>
              <w:jc w:val="both"/>
              <w:rPr>
                <w:del w:id="146" w:author="patricia davidson" w:date="2022-11-02T20:51:00Z"/>
                <w:rFonts w:ascii="Arial" w:hAnsi="Arial"/>
                <w:sz w:val="20"/>
              </w:rPr>
            </w:pPr>
          </w:p>
          <w:p w14:paraId="59638661" w14:textId="77777777" w:rsidR="00695AF0" w:rsidDel="00DA2CDA" w:rsidRDefault="00695AF0" w:rsidP="00761A3F">
            <w:pPr>
              <w:pStyle w:val="BodyText"/>
              <w:jc w:val="both"/>
              <w:rPr>
                <w:del w:id="147" w:author="patricia davidson" w:date="2022-11-02T20:51:00Z"/>
                <w:rFonts w:ascii="Arial" w:hAnsi="Arial"/>
                <w:sz w:val="20"/>
              </w:rPr>
            </w:pPr>
          </w:p>
          <w:p w14:paraId="5A271B91" w14:textId="77777777" w:rsidR="00695AF0" w:rsidDel="00DA2CDA" w:rsidRDefault="00695AF0" w:rsidP="00761A3F">
            <w:pPr>
              <w:pStyle w:val="BodyText"/>
              <w:jc w:val="both"/>
              <w:rPr>
                <w:del w:id="148" w:author="patricia davidson" w:date="2022-11-02T20:51:00Z"/>
                <w:rFonts w:ascii="Arial" w:hAnsi="Arial"/>
                <w:sz w:val="20"/>
              </w:rPr>
            </w:pPr>
          </w:p>
          <w:p w14:paraId="29596BD5" w14:textId="77777777" w:rsidR="00695AF0" w:rsidDel="00DA2CDA" w:rsidRDefault="00695AF0" w:rsidP="00761A3F">
            <w:pPr>
              <w:pStyle w:val="BodyText"/>
              <w:jc w:val="both"/>
              <w:rPr>
                <w:del w:id="149" w:author="patricia davidson" w:date="2022-11-02T20:51:00Z"/>
                <w:rFonts w:ascii="Arial" w:hAnsi="Arial"/>
                <w:sz w:val="20"/>
              </w:rPr>
            </w:pPr>
          </w:p>
          <w:p w14:paraId="668AA245" w14:textId="77777777" w:rsidR="00695AF0" w:rsidDel="00DA2CDA" w:rsidRDefault="00695AF0" w:rsidP="00761A3F">
            <w:pPr>
              <w:pStyle w:val="BodyText"/>
              <w:jc w:val="both"/>
              <w:rPr>
                <w:del w:id="150" w:author="patricia davidson" w:date="2022-11-02T20:51:00Z"/>
                <w:rFonts w:ascii="Arial" w:hAnsi="Arial"/>
                <w:sz w:val="20"/>
              </w:rPr>
            </w:pPr>
          </w:p>
          <w:p w14:paraId="6F800D60" w14:textId="77777777" w:rsidR="00695AF0" w:rsidDel="00526798" w:rsidRDefault="00695AF0" w:rsidP="00761A3F">
            <w:pPr>
              <w:pStyle w:val="BodyText"/>
              <w:jc w:val="both"/>
              <w:rPr>
                <w:del w:id="151" w:author="patricia davidson" w:date="2022-10-31T09:08:00Z"/>
                <w:rFonts w:ascii="Arial" w:hAnsi="Arial"/>
                <w:sz w:val="20"/>
              </w:rPr>
            </w:pPr>
          </w:p>
          <w:p w14:paraId="1E8E13B0" w14:textId="77777777" w:rsidR="00695AF0" w:rsidDel="00526798" w:rsidRDefault="00695AF0" w:rsidP="00761A3F">
            <w:pPr>
              <w:pStyle w:val="BodyText"/>
              <w:jc w:val="both"/>
              <w:rPr>
                <w:del w:id="152" w:author="patricia davidson" w:date="2022-10-31T09:08:00Z"/>
                <w:rFonts w:ascii="Arial" w:hAnsi="Arial"/>
                <w:sz w:val="20"/>
              </w:rPr>
            </w:pPr>
          </w:p>
          <w:p w14:paraId="4B960B7F" w14:textId="77777777" w:rsidR="00695AF0" w:rsidDel="00526798" w:rsidRDefault="00695AF0" w:rsidP="00761A3F">
            <w:pPr>
              <w:pStyle w:val="BodyText"/>
              <w:jc w:val="both"/>
              <w:rPr>
                <w:del w:id="153" w:author="patricia davidson" w:date="2022-10-31T09:08:00Z"/>
                <w:rFonts w:ascii="Arial" w:hAnsi="Arial"/>
                <w:sz w:val="20"/>
              </w:rPr>
            </w:pPr>
          </w:p>
          <w:p w14:paraId="5643E8B1" w14:textId="77777777" w:rsidR="00695AF0" w:rsidDel="00526798" w:rsidRDefault="00695AF0" w:rsidP="00761A3F">
            <w:pPr>
              <w:pStyle w:val="BodyText"/>
              <w:jc w:val="both"/>
              <w:rPr>
                <w:del w:id="154" w:author="patricia davidson" w:date="2022-10-31T09:08:00Z"/>
                <w:rFonts w:ascii="Arial" w:hAnsi="Arial"/>
                <w:sz w:val="20"/>
              </w:rPr>
            </w:pPr>
          </w:p>
          <w:p w14:paraId="0642BB2D" w14:textId="77777777" w:rsidR="00695AF0" w:rsidDel="00526798" w:rsidRDefault="00695AF0" w:rsidP="00761A3F">
            <w:pPr>
              <w:pStyle w:val="BodyText"/>
              <w:jc w:val="both"/>
              <w:rPr>
                <w:del w:id="155" w:author="patricia davidson" w:date="2022-10-31T09:08:00Z"/>
                <w:rFonts w:ascii="Arial" w:hAnsi="Arial"/>
                <w:sz w:val="20"/>
              </w:rPr>
            </w:pPr>
          </w:p>
          <w:p w14:paraId="49135DE7" w14:textId="77777777" w:rsidR="00695AF0" w:rsidDel="00526798" w:rsidRDefault="00695AF0" w:rsidP="00761A3F">
            <w:pPr>
              <w:pStyle w:val="BodyText"/>
              <w:jc w:val="both"/>
              <w:rPr>
                <w:del w:id="156" w:author="patricia davidson" w:date="2022-10-31T09:08:00Z"/>
                <w:rFonts w:ascii="Arial" w:hAnsi="Arial"/>
                <w:sz w:val="20"/>
              </w:rPr>
            </w:pPr>
          </w:p>
          <w:p w14:paraId="0706355F" w14:textId="77777777" w:rsidR="00695AF0" w:rsidDel="00526798" w:rsidRDefault="00695AF0" w:rsidP="00761A3F">
            <w:pPr>
              <w:pStyle w:val="BodyText"/>
              <w:jc w:val="both"/>
              <w:rPr>
                <w:del w:id="157" w:author="patricia davidson" w:date="2022-10-31T09:08:00Z"/>
                <w:rFonts w:ascii="Arial" w:hAnsi="Arial"/>
                <w:sz w:val="20"/>
              </w:rPr>
            </w:pPr>
          </w:p>
          <w:p w14:paraId="143A37CF" w14:textId="77777777" w:rsidR="00695AF0" w:rsidDel="00526798" w:rsidRDefault="00695AF0" w:rsidP="00761A3F">
            <w:pPr>
              <w:pStyle w:val="BodyText"/>
              <w:jc w:val="both"/>
              <w:rPr>
                <w:del w:id="158" w:author="patricia davidson" w:date="2022-10-31T09:08:00Z"/>
                <w:rFonts w:ascii="Arial" w:hAnsi="Arial"/>
                <w:sz w:val="20"/>
              </w:rPr>
            </w:pPr>
          </w:p>
          <w:p w14:paraId="187BBFD1" w14:textId="77777777" w:rsidR="00695AF0" w:rsidDel="00526798" w:rsidRDefault="00695AF0" w:rsidP="00761A3F">
            <w:pPr>
              <w:pStyle w:val="BodyText"/>
              <w:jc w:val="both"/>
              <w:rPr>
                <w:del w:id="159" w:author="patricia davidson" w:date="2022-10-31T09:08:00Z"/>
                <w:rFonts w:ascii="Arial" w:hAnsi="Arial"/>
                <w:sz w:val="20"/>
              </w:rPr>
            </w:pPr>
          </w:p>
          <w:p w14:paraId="5E7A7091" w14:textId="77777777" w:rsidR="00695AF0" w:rsidDel="00526798" w:rsidRDefault="00695AF0" w:rsidP="00761A3F">
            <w:pPr>
              <w:pStyle w:val="BodyText"/>
              <w:jc w:val="both"/>
              <w:rPr>
                <w:del w:id="160" w:author="patricia davidson" w:date="2022-10-31T09:08:00Z"/>
                <w:rFonts w:ascii="Arial" w:hAnsi="Arial"/>
                <w:sz w:val="20"/>
              </w:rPr>
            </w:pPr>
          </w:p>
          <w:p w14:paraId="1A3D5AFF" w14:textId="77777777" w:rsidR="00695AF0" w:rsidDel="00526798" w:rsidRDefault="00695AF0" w:rsidP="00761A3F">
            <w:pPr>
              <w:pStyle w:val="BodyText"/>
              <w:jc w:val="both"/>
              <w:rPr>
                <w:del w:id="161" w:author="patricia davidson" w:date="2022-10-31T09:08:00Z"/>
                <w:rFonts w:ascii="Arial" w:hAnsi="Arial"/>
                <w:sz w:val="20"/>
              </w:rPr>
            </w:pPr>
          </w:p>
          <w:p w14:paraId="3ED8A6D4" w14:textId="77777777" w:rsidR="00695AF0" w:rsidDel="00526798" w:rsidRDefault="00695AF0" w:rsidP="00761A3F">
            <w:pPr>
              <w:pStyle w:val="BodyText"/>
              <w:jc w:val="both"/>
              <w:rPr>
                <w:del w:id="162" w:author="patricia davidson" w:date="2022-10-31T09:08:00Z"/>
                <w:rFonts w:ascii="Arial" w:hAnsi="Arial"/>
                <w:sz w:val="20"/>
              </w:rPr>
            </w:pPr>
          </w:p>
          <w:p w14:paraId="1884E3B7" w14:textId="77777777" w:rsidR="00695AF0" w:rsidDel="00526798" w:rsidRDefault="00695AF0" w:rsidP="00761A3F">
            <w:pPr>
              <w:pStyle w:val="BodyText"/>
              <w:jc w:val="both"/>
              <w:rPr>
                <w:del w:id="163" w:author="patricia davidson" w:date="2022-10-31T09:08:00Z"/>
                <w:rFonts w:ascii="Arial" w:hAnsi="Arial"/>
                <w:sz w:val="20"/>
              </w:rPr>
            </w:pPr>
          </w:p>
          <w:p w14:paraId="3D20AF02" w14:textId="77777777" w:rsidR="00695AF0" w:rsidDel="00526798" w:rsidRDefault="00695AF0" w:rsidP="00761A3F">
            <w:pPr>
              <w:pStyle w:val="BodyText"/>
              <w:jc w:val="both"/>
              <w:rPr>
                <w:del w:id="164" w:author="patricia davidson" w:date="2022-10-31T09:08:00Z"/>
                <w:rFonts w:ascii="Arial" w:hAnsi="Arial"/>
                <w:sz w:val="20"/>
              </w:rPr>
            </w:pPr>
          </w:p>
          <w:p w14:paraId="29E6BD2A" w14:textId="77777777" w:rsidR="00695AF0" w:rsidDel="00526798" w:rsidRDefault="00695AF0" w:rsidP="00761A3F">
            <w:pPr>
              <w:pStyle w:val="BodyText"/>
              <w:jc w:val="both"/>
              <w:rPr>
                <w:del w:id="165" w:author="patricia davidson" w:date="2022-10-31T09:08:00Z"/>
                <w:rFonts w:ascii="Arial" w:hAnsi="Arial"/>
                <w:sz w:val="20"/>
              </w:rPr>
            </w:pPr>
          </w:p>
          <w:p w14:paraId="7518BAB1" w14:textId="66E99ACD" w:rsidR="00A73D73" w:rsidDel="00526798" w:rsidRDefault="00A73D73" w:rsidP="5E65B569">
            <w:pPr>
              <w:pStyle w:val="BodyText"/>
              <w:jc w:val="both"/>
              <w:rPr>
                <w:del w:id="166" w:author="patricia davidson" w:date="2022-10-31T09:08:00Z"/>
                <w:rFonts w:ascii="Arial" w:hAnsi="Arial"/>
                <w:sz w:val="20"/>
              </w:rPr>
            </w:pPr>
          </w:p>
          <w:p w14:paraId="50BEFFB3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979" w:type="dxa"/>
            <w:tcPrChange w:id="167" w:author="patricia davidson" w:date="2022-11-02T15:10:00Z">
              <w:tcPr>
                <w:tcW w:w="979" w:type="dxa"/>
              </w:tcPr>
            </w:tcPrChange>
          </w:tcPr>
          <w:p w14:paraId="4A646957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92A1D5A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FB4CB01" w14:textId="34549F68" w:rsidR="00761A3F" w:rsidRDefault="003A104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ins w:id="168" w:author="patricia davidson" w:date="2022-10-31T08:58:00Z">
              <w:r>
                <w:rPr>
                  <w:rFonts w:ascii="Arial" w:hAnsi="Arial"/>
                  <w:sz w:val="20"/>
                </w:rPr>
                <w:t xml:space="preserve">45 mins </w:t>
              </w:r>
            </w:ins>
          </w:p>
          <w:p w14:paraId="45DCBFE0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0B9DE66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595C9B8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6201" w:type="dxa"/>
            <w:tcPrChange w:id="169" w:author="patricia davidson" w:date="2022-11-02T15:10:00Z">
              <w:tcPr>
                <w:tcW w:w="5790" w:type="dxa"/>
              </w:tcPr>
            </w:tcPrChange>
          </w:tcPr>
          <w:p w14:paraId="0DED0B74" w14:textId="77777777" w:rsidR="00761A3F" w:rsidRDefault="003A104F" w:rsidP="003A104F">
            <w:pPr>
              <w:pStyle w:val="BodyText"/>
              <w:numPr>
                <w:ilvl w:val="0"/>
                <w:numId w:val="6"/>
              </w:numPr>
              <w:jc w:val="both"/>
              <w:rPr>
                <w:ins w:id="170" w:author="patricia davidson" w:date="2022-10-31T09:00:00Z"/>
                <w:rFonts w:ascii="Arial" w:hAnsi="Arial"/>
                <w:sz w:val="20"/>
              </w:rPr>
            </w:pPr>
            <w:ins w:id="171" w:author="patricia davidson" w:date="2022-10-31T08:59:00Z">
              <w:r>
                <w:rPr>
                  <w:rFonts w:ascii="Arial" w:hAnsi="Arial"/>
                  <w:sz w:val="20"/>
                </w:rPr>
                <w:t>“I DO</w:t>
              </w:r>
            </w:ins>
            <w:ins w:id="172" w:author="patricia davidson" w:date="2022-10-31T09:00:00Z">
              <w:r>
                <w:rPr>
                  <w:rFonts w:ascii="Arial" w:hAnsi="Arial"/>
                  <w:sz w:val="20"/>
                </w:rPr>
                <w:t>, YOU DO, WE DO”</w:t>
              </w:r>
            </w:ins>
          </w:p>
          <w:p w14:paraId="5D35E17F" w14:textId="77777777" w:rsidR="003A104F" w:rsidRDefault="003A104F" w:rsidP="003A104F">
            <w:pPr>
              <w:pStyle w:val="BodyText"/>
              <w:numPr>
                <w:ilvl w:val="0"/>
                <w:numId w:val="6"/>
              </w:numPr>
              <w:jc w:val="both"/>
              <w:rPr>
                <w:ins w:id="173" w:author="patricia davidson" w:date="2022-10-31T09:02:00Z"/>
                <w:rFonts w:ascii="Arial" w:hAnsi="Arial"/>
                <w:sz w:val="20"/>
              </w:rPr>
            </w:pPr>
            <w:ins w:id="174" w:author="patricia davidson" w:date="2022-10-31T09:00:00Z">
              <w:r>
                <w:rPr>
                  <w:rFonts w:ascii="Arial" w:hAnsi="Arial"/>
                  <w:sz w:val="20"/>
                </w:rPr>
                <w:t>Start by asking the question and maybe giving some prompts especially if the students are struggling</w:t>
              </w:r>
            </w:ins>
            <w:ins w:id="175" w:author="patricia davidson" w:date="2022-10-31T09:02:00Z">
              <w:r>
                <w:rPr>
                  <w:rFonts w:ascii="Arial" w:hAnsi="Arial"/>
                  <w:sz w:val="20"/>
                </w:rPr>
                <w:t xml:space="preserve"> with the content</w:t>
              </w:r>
            </w:ins>
          </w:p>
          <w:p w14:paraId="1E6DA9EC" w14:textId="77777777" w:rsidR="003A104F" w:rsidRDefault="003A104F" w:rsidP="003A104F">
            <w:pPr>
              <w:pStyle w:val="BodyText"/>
              <w:numPr>
                <w:ilvl w:val="0"/>
                <w:numId w:val="6"/>
              </w:numPr>
              <w:jc w:val="both"/>
              <w:rPr>
                <w:ins w:id="176" w:author="patricia davidson" w:date="2022-10-31T09:04:00Z"/>
                <w:rFonts w:ascii="Arial" w:hAnsi="Arial"/>
                <w:sz w:val="20"/>
              </w:rPr>
            </w:pPr>
            <w:ins w:id="177" w:author="patricia davidson" w:date="2022-10-31T09:03:00Z">
              <w:r>
                <w:rPr>
                  <w:rFonts w:ascii="Arial" w:hAnsi="Arial"/>
                  <w:sz w:val="20"/>
                </w:rPr>
                <w:t xml:space="preserve">Start with a big introduction within the topic and </w:t>
              </w:r>
            </w:ins>
            <w:ins w:id="178" w:author="patricia davidson" w:date="2022-10-31T09:04:00Z">
              <w:r>
                <w:rPr>
                  <w:rFonts w:ascii="Arial" w:hAnsi="Arial"/>
                  <w:sz w:val="20"/>
                </w:rPr>
                <w:t xml:space="preserve">overview/explanation, and once introduced to the topics then help them do some of the first questions, then slowly start helping less and less until their answering questions on their own </w:t>
              </w:r>
            </w:ins>
          </w:p>
          <w:p w14:paraId="105C899D" w14:textId="77777777" w:rsidR="003A104F" w:rsidRDefault="003A104F" w:rsidP="003A104F">
            <w:pPr>
              <w:pStyle w:val="BodyText"/>
              <w:numPr>
                <w:ilvl w:val="1"/>
                <w:numId w:val="6"/>
              </w:numPr>
              <w:jc w:val="both"/>
              <w:rPr>
                <w:ins w:id="179" w:author="patricia davidson" w:date="2022-11-02T15:07:00Z"/>
                <w:rFonts w:ascii="Arial" w:hAnsi="Arial"/>
                <w:sz w:val="20"/>
              </w:rPr>
            </w:pPr>
            <w:ins w:id="180" w:author="patricia davidson" w:date="2022-10-31T09:05:00Z">
              <w:r>
                <w:rPr>
                  <w:rFonts w:ascii="Arial" w:hAnsi="Arial"/>
                  <w:sz w:val="20"/>
                </w:rPr>
                <w:t xml:space="preserve">(if class is struggling add more support back in but see how they go working </w:t>
              </w:r>
            </w:ins>
            <w:ins w:id="181" w:author="patricia davidson" w:date="2022-10-31T09:06:00Z">
              <w:r>
                <w:rPr>
                  <w:rFonts w:ascii="Arial" w:hAnsi="Arial"/>
                  <w:sz w:val="20"/>
                </w:rPr>
                <w:t xml:space="preserve">with lesson guidance) </w:t>
              </w:r>
            </w:ins>
          </w:p>
          <w:p w14:paraId="6335F604" w14:textId="77777777" w:rsidR="007B74CC" w:rsidRDefault="007B74CC" w:rsidP="007B74CC">
            <w:pPr>
              <w:pStyle w:val="BodyText"/>
              <w:jc w:val="both"/>
              <w:rPr>
                <w:ins w:id="182" w:author="patricia davidson" w:date="2022-11-02T15:07:00Z"/>
                <w:rFonts w:ascii="Arial" w:hAnsi="Arial"/>
                <w:sz w:val="20"/>
              </w:rPr>
            </w:pPr>
          </w:p>
          <w:p w14:paraId="4E686971" w14:textId="10F7CF1E" w:rsidR="007B74CC" w:rsidRDefault="007B74CC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/>
                <w:sz w:val="20"/>
              </w:rPr>
              <w:pPrChange w:id="183" w:author="patricia davidson" w:date="2022-11-02T15:07:00Z">
                <w:pPr>
                  <w:pStyle w:val="BodyText"/>
                  <w:jc w:val="both"/>
                </w:pPr>
              </w:pPrChange>
            </w:pPr>
            <w:ins w:id="184" w:author="patricia davidson" w:date="2022-11-02T15:07:00Z">
              <w:r>
                <w:rPr>
                  <w:rFonts w:ascii="Arial" w:hAnsi="Arial"/>
                  <w:sz w:val="20"/>
                </w:rPr>
                <w:lastRenderedPageBreak/>
                <w:t xml:space="preserve">While doing </w:t>
              </w:r>
              <w:proofErr w:type="gramStart"/>
              <w:r>
                <w:rPr>
                  <w:rFonts w:ascii="Arial" w:hAnsi="Arial"/>
                  <w:sz w:val="20"/>
                </w:rPr>
                <w:t>this other students</w:t>
              </w:r>
              <w:proofErr w:type="gramEnd"/>
              <w:r>
                <w:rPr>
                  <w:rFonts w:ascii="Arial" w:hAnsi="Arial"/>
                  <w:sz w:val="20"/>
                </w:rPr>
                <w:t xml:space="preserve"> will begin their practical work, as not all students can work on their projects at once and there aren’t enough tools to go around</w:t>
              </w:r>
            </w:ins>
          </w:p>
        </w:tc>
        <w:tc>
          <w:tcPr>
            <w:tcW w:w="3036" w:type="dxa"/>
            <w:tcPrChange w:id="185" w:author="patricia davidson" w:date="2022-11-02T15:10:00Z">
              <w:tcPr>
                <w:tcW w:w="3447" w:type="dxa"/>
                <w:gridSpan w:val="2"/>
              </w:tcPr>
            </w:tcPrChange>
          </w:tcPr>
          <w:p w14:paraId="275D2C08" w14:textId="77777777" w:rsidR="00761A3F" w:rsidRDefault="003A104F" w:rsidP="003A104F">
            <w:pPr>
              <w:pStyle w:val="BodyText"/>
              <w:numPr>
                <w:ilvl w:val="0"/>
                <w:numId w:val="6"/>
              </w:numPr>
              <w:jc w:val="both"/>
              <w:rPr>
                <w:ins w:id="186" w:author="patricia davidson" w:date="2022-10-31T09:06:00Z"/>
                <w:rFonts w:ascii="Arial" w:hAnsi="Arial"/>
                <w:sz w:val="20"/>
              </w:rPr>
            </w:pPr>
            <w:proofErr w:type="spellStart"/>
            <w:ins w:id="187" w:author="patricia davidson" w:date="2022-10-31T09:06:00Z">
              <w:r>
                <w:rPr>
                  <w:rFonts w:ascii="Arial" w:hAnsi="Arial"/>
                  <w:sz w:val="20"/>
                </w:rPr>
                <w:lastRenderedPageBreak/>
                <w:t>Ipad</w:t>
              </w:r>
              <w:proofErr w:type="spellEnd"/>
              <w:r>
                <w:rPr>
                  <w:rFonts w:ascii="Arial" w:hAnsi="Arial"/>
                  <w:sz w:val="20"/>
                </w:rPr>
                <w:t xml:space="preserve"> (for </w:t>
              </w:r>
              <w:proofErr w:type="spellStart"/>
              <w:r>
                <w:rPr>
                  <w:rFonts w:ascii="Arial" w:hAnsi="Arial"/>
                  <w:sz w:val="20"/>
                </w:rPr>
                <w:t>showbie</w:t>
              </w:r>
              <w:proofErr w:type="spellEnd"/>
              <w:r>
                <w:rPr>
                  <w:rFonts w:ascii="Arial" w:hAnsi="Arial"/>
                  <w:sz w:val="20"/>
                </w:rPr>
                <w:t>)</w:t>
              </w:r>
            </w:ins>
          </w:p>
          <w:p w14:paraId="49505BF2" w14:textId="77777777" w:rsidR="003A104F" w:rsidRDefault="003A104F" w:rsidP="003A104F">
            <w:pPr>
              <w:pStyle w:val="BodyText"/>
              <w:numPr>
                <w:ilvl w:val="0"/>
                <w:numId w:val="6"/>
              </w:numPr>
              <w:jc w:val="both"/>
              <w:rPr>
                <w:ins w:id="188" w:author="patricia davidson" w:date="2022-10-31T09:06:00Z"/>
                <w:rFonts w:ascii="Arial" w:hAnsi="Arial"/>
                <w:sz w:val="20"/>
              </w:rPr>
            </w:pPr>
            <w:ins w:id="189" w:author="patricia davidson" w:date="2022-10-31T09:06:00Z">
              <w:r>
                <w:rPr>
                  <w:rFonts w:ascii="Arial" w:hAnsi="Arial"/>
                  <w:sz w:val="20"/>
                </w:rPr>
                <w:t xml:space="preserve">Whiteboard/whiteboard markers </w:t>
              </w:r>
            </w:ins>
          </w:p>
          <w:p w14:paraId="069635B8" w14:textId="7E5C9414" w:rsidR="003A104F" w:rsidRDefault="003A104F" w:rsidP="003A104F">
            <w:pPr>
              <w:pStyle w:val="BodyText"/>
              <w:numPr>
                <w:ilvl w:val="0"/>
                <w:numId w:val="6"/>
              </w:numPr>
              <w:jc w:val="both"/>
              <w:rPr>
                <w:ins w:id="190" w:author="patricia davidson" w:date="2022-11-02T15:07:00Z"/>
                <w:rFonts w:ascii="Arial" w:hAnsi="Arial"/>
                <w:sz w:val="20"/>
              </w:rPr>
            </w:pPr>
            <w:ins w:id="191" w:author="patricia davidson" w:date="2022-10-31T09:06:00Z">
              <w:r>
                <w:rPr>
                  <w:rFonts w:ascii="Arial" w:hAnsi="Arial"/>
                  <w:sz w:val="20"/>
                </w:rPr>
                <w:t xml:space="preserve">Students have their </w:t>
              </w:r>
              <w:proofErr w:type="spellStart"/>
              <w:r>
                <w:rPr>
                  <w:rFonts w:ascii="Arial" w:hAnsi="Arial"/>
                  <w:sz w:val="20"/>
                </w:rPr>
                <w:t>Ipads</w:t>
              </w:r>
              <w:proofErr w:type="spellEnd"/>
              <w:r>
                <w:rPr>
                  <w:rFonts w:ascii="Arial" w:hAnsi="Arial"/>
                  <w:sz w:val="20"/>
                </w:rPr>
                <w:t xml:space="preserve">/laptops </w:t>
              </w:r>
            </w:ins>
          </w:p>
          <w:p w14:paraId="40A9CC76" w14:textId="20479A5C" w:rsidR="007B74CC" w:rsidRDefault="007B74CC" w:rsidP="003A104F">
            <w:pPr>
              <w:pStyle w:val="BodyText"/>
              <w:numPr>
                <w:ilvl w:val="0"/>
                <w:numId w:val="6"/>
              </w:numPr>
              <w:jc w:val="both"/>
              <w:rPr>
                <w:ins w:id="192" w:author="patricia davidson" w:date="2022-11-02T15:07:00Z"/>
                <w:rFonts w:ascii="Arial" w:hAnsi="Arial"/>
                <w:sz w:val="20"/>
              </w:rPr>
            </w:pPr>
            <w:ins w:id="193" w:author="patricia davidson" w:date="2022-11-02T15:07:00Z">
              <w:r>
                <w:rPr>
                  <w:rFonts w:ascii="Arial" w:hAnsi="Arial"/>
                  <w:sz w:val="20"/>
                </w:rPr>
                <w:t>Timber</w:t>
              </w:r>
            </w:ins>
          </w:p>
          <w:p w14:paraId="3503D007" w14:textId="6049D168" w:rsidR="007B74CC" w:rsidRDefault="007B74CC" w:rsidP="003A104F">
            <w:pPr>
              <w:pStyle w:val="BodyText"/>
              <w:numPr>
                <w:ilvl w:val="0"/>
                <w:numId w:val="6"/>
              </w:numPr>
              <w:jc w:val="both"/>
              <w:rPr>
                <w:ins w:id="194" w:author="patricia davidson" w:date="2022-11-02T15:08:00Z"/>
                <w:rFonts w:ascii="Arial" w:hAnsi="Arial"/>
                <w:sz w:val="20"/>
              </w:rPr>
            </w:pPr>
            <w:ins w:id="195" w:author="patricia davidson" w:date="2022-11-02T15:08:00Z">
              <w:r>
                <w:rPr>
                  <w:rFonts w:ascii="Arial" w:hAnsi="Arial"/>
                  <w:sz w:val="20"/>
                </w:rPr>
                <w:t>Disc sander</w:t>
              </w:r>
            </w:ins>
          </w:p>
          <w:p w14:paraId="0AF37833" w14:textId="2EEB1EA1" w:rsidR="007B74CC" w:rsidRDefault="007B74CC" w:rsidP="003A104F">
            <w:pPr>
              <w:pStyle w:val="BodyText"/>
              <w:numPr>
                <w:ilvl w:val="0"/>
                <w:numId w:val="6"/>
              </w:numPr>
              <w:jc w:val="both"/>
              <w:rPr>
                <w:ins w:id="196" w:author="patricia davidson" w:date="2022-10-31T09:06:00Z"/>
                <w:rFonts w:ascii="Arial" w:hAnsi="Arial"/>
                <w:sz w:val="20"/>
              </w:rPr>
            </w:pPr>
            <w:ins w:id="197" w:author="patricia davidson" w:date="2022-11-02T15:08:00Z">
              <w:r>
                <w:rPr>
                  <w:rFonts w:ascii="Arial" w:hAnsi="Arial"/>
                  <w:sz w:val="20"/>
                </w:rPr>
                <w:t xml:space="preserve">Clamps </w:t>
              </w:r>
            </w:ins>
          </w:p>
          <w:p w14:paraId="16A1E67A" w14:textId="53588940" w:rsidR="003A104F" w:rsidRDefault="003A104F">
            <w:pPr>
              <w:pStyle w:val="BodyText"/>
              <w:ind w:left="720"/>
              <w:jc w:val="both"/>
              <w:rPr>
                <w:rFonts w:ascii="Arial" w:hAnsi="Arial"/>
                <w:sz w:val="20"/>
              </w:rPr>
              <w:pPrChange w:id="198" w:author="patricia davidson" w:date="2022-10-31T09:08:00Z">
                <w:pPr>
                  <w:pStyle w:val="BodyText"/>
                  <w:jc w:val="both"/>
                </w:pPr>
              </w:pPrChange>
            </w:pPr>
          </w:p>
        </w:tc>
      </w:tr>
      <w:tr w:rsidR="00761A3F" w:rsidRPr="00761A3F" w14:paraId="4599FCFB" w14:textId="77777777" w:rsidTr="5E65B569">
        <w:tc>
          <w:tcPr>
            <w:tcW w:w="14371" w:type="dxa"/>
            <w:gridSpan w:val="4"/>
            <w:shd w:val="clear" w:color="auto" w:fill="D9D9D9" w:themeFill="background1" w:themeFillShade="D9"/>
          </w:tcPr>
          <w:p w14:paraId="737AB5B6" w14:textId="77777777" w:rsidR="00761A3F" w:rsidRPr="00761A3F" w:rsidRDefault="00761A3F" w:rsidP="00761A3F">
            <w:pPr>
              <w:pStyle w:val="BodyText"/>
              <w:jc w:val="both"/>
              <w:rPr>
                <w:rFonts w:ascii="Arial" w:hAnsi="Arial"/>
                <w:b/>
                <w:sz w:val="20"/>
              </w:rPr>
            </w:pPr>
            <w:r w:rsidRPr="00761A3F">
              <w:rPr>
                <w:rFonts w:ascii="Arial" w:hAnsi="Arial"/>
                <w:b/>
                <w:sz w:val="20"/>
              </w:rPr>
              <w:t>CLOSURE</w:t>
            </w:r>
          </w:p>
        </w:tc>
      </w:tr>
      <w:tr w:rsidR="00761A3F" w14:paraId="099647DD" w14:textId="77777777" w:rsidTr="007B74CC">
        <w:tc>
          <w:tcPr>
            <w:tcW w:w="4155" w:type="dxa"/>
            <w:tcPrChange w:id="199" w:author="patricia davidson" w:date="2022-11-02T15:10:00Z">
              <w:tcPr>
                <w:tcW w:w="4155" w:type="dxa"/>
              </w:tcPr>
            </w:tcPrChange>
          </w:tcPr>
          <w:p w14:paraId="3F8AF862" w14:textId="3F8580F4" w:rsidR="00761A3F" w:rsidDel="00DA2CDA" w:rsidRDefault="00526798">
            <w:pPr>
              <w:pStyle w:val="BodyText"/>
              <w:numPr>
                <w:ilvl w:val="0"/>
                <w:numId w:val="9"/>
              </w:numPr>
              <w:jc w:val="both"/>
              <w:rPr>
                <w:del w:id="200" w:author="patricia davidson" w:date="2022-11-02T21:02:00Z"/>
                <w:rFonts w:ascii="Arial" w:hAnsi="Arial"/>
                <w:sz w:val="20"/>
              </w:rPr>
              <w:pPrChange w:id="201" w:author="patricia davidson" w:date="2022-10-31T09:08:00Z">
                <w:pPr>
                  <w:pStyle w:val="BodyText"/>
                  <w:jc w:val="both"/>
                </w:pPr>
              </w:pPrChange>
            </w:pPr>
            <w:ins w:id="202" w:author="patricia davidson" w:date="2022-10-31T09:08:00Z">
              <w:r>
                <w:rPr>
                  <w:rFonts w:ascii="Arial" w:hAnsi="Arial"/>
                  <w:sz w:val="20"/>
                </w:rPr>
                <w:t xml:space="preserve">Students will recap/reconsolidate the information learnt in </w:t>
              </w:r>
              <w:proofErr w:type="spellStart"/>
              <w:proofErr w:type="gramStart"/>
              <w:r>
                <w:rPr>
                  <w:rFonts w:ascii="Arial" w:hAnsi="Arial"/>
                  <w:sz w:val="20"/>
                </w:rPr>
                <w:t>todays</w:t>
              </w:r>
              <w:proofErr w:type="spellEnd"/>
              <w:proofErr w:type="gramEnd"/>
              <w:r>
                <w:rPr>
                  <w:rFonts w:ascii="Arial" w:hAnsi="Arial"/>
                  <w:sz w:val="20"/>
                </w:rPr>
                <w:t xml:space="preserve"> lesson</w:t>
              </w:r>
            </w:ins>
            <w:ins w:id="203" w:author="patricia davidson" w:date="2022-10-31T09:09:00Z">
              <w:r>
                <w:rPr>
                  <w:rFonts w:ascii="Arial" w:hAnsi="Arial"/>
                  <w:sz w:val="20"/>
                </w:rPr>
                <w:t xml:space="preserve"> and discuss any problems or issues that may have been encountered along the way through the class </w:t>
              </w:r>
            </w:ins>
          </w:p>
          <w:p w14:paraId="5167A137" w14:textId="77777777" w:rsidR="00695AF0" w:rsidRPr="00DA2CDA" w:rsidRDefault="00695AF0">
            <w:pPr>
              <w:pStyle w:val="BodyText"/>
              <w:numPr>
                <w:ilvl w:val="0"/>
                <w:numId w:val="9"/>
              </w:numPr>
              <w:jc w:val="both"/>
              <w:rPr>
                <w:rFonts w:ascii="Arial" w:hAnsi="Arial"/>
                <w:sz w:val="20"/>
              </w:rPr>
              <w:pPrChange w:id="204" w:author="patricia davidson" w:date="2022-11-02T21:02:00Z">
                <w:pPr>
                  <w:pStyle w:val="BodyText"/>
                  <w:jc w:val="both"/>
                </w:pPr>
              </w:pPrChange>
            </w:pPr>
          </w:p>
          <w:p w14:paraId="0FA09E1D" w14:textId="77777777" w:rsidR="00695AF0" w:rsidDel="00DA2CDA" w:rsidRDefault="00695AF0" w:rsidP="00761A3F">
            <w:pPr>
              <w:pStyle w:val="BodyText"/>
              <w:jc w:val="both"/>
              <w:rPr>
                <w:del w:id="205" w:author="patricia davidson" w:date="2022-11-02T21:02:00Z"/>
                <w:rFonts w:ascii="Arial" w:hAnsi="Arial"/>
                <w:sz w:val="20"/>
              </w:rPr>
            </w:pPr>
          </w:p>
          <w:p w14:paraId="1FDE7DED" w14:textId="77777777" w:rsidR="00695AF0" w:rsidDel="00DA2CDA" w:rsidRDefault="00695AF0" w:rsidP="00761A3F">
            <w:pPr>
              <w:pStyle w:val="BodyText"/>
              <w:jc w:val="both"/>
              <w:rPr>
                <w:del w:id="206" w:author="patricia davidson" w:date="2022-11-02T21:02:00Z"/>
                <w:rFonts w:ascii="Arial" w:hAnsi="Arial"/>
                <w:sz w:val="20"/>
              </w:rPr>
            </w:pPr>
          </w:p>
          <w:p w14:paraId="3591BA33" w14:textId="77777777" w:rsidR="00695AF0" w:rsidDel="00DA2CDA" w:rsidRDefault="00695AF0" w:rsidP="00761A3F">
            <w:pPr>
              <w:pStyle w:val="BodyText"/>
              <w:jc w:val="both"/>
              <w:rPr>
                <w:del w:id="207" w:author="patricia davidson" w:date="2022-11-02T21:02:00Z"/>
                <w:rFonts w:ascii="Arial" w:hAnsi="Arial"/>
                <w:sz w:val="20"/>
              </w:rPr>
            </w:pPr>
          </w:p>
          <w:p w14:paraId="32A10CD9" w14:textId="77777777" w:rsidR="00695AF0" w:rsidDel="00DA2CDA" w:rsidRDefault="00695AF0" w:rsidP="00761A3F">
            <w:pPr>
              <w:pStyle w:val="BodyText"/>
              <w:jc w:val="both"/>
              <w:rPr>
                <w:del w:id="208" w:author="patricia davidson" w:date="2022-11-02T21:02:00Z"/>
                <w:rFonts w:ascii="Arial" w:hAnsi="Arial"/>
                <w:sz w:val="20"/>
              </w:rPr>
            </w:pPr>
          </w:p>
          <w:p w14:paraId="67769DE6" w14:textId="0DBB50C0" w:rsidR="00695AF0" w:rsidDel="00DA2CDA" w:rsidRDefault="00695AF0" w:rsidP="00761A3F">
            <w:pPr>
              <w:pStyle w:val="BodyText"/>
              <w:jc w:val="both"/>
              <w:rPr>
                <w:del w:id="209" w:author="patricia davidson" w:date="2022-11-02T21:02:00Z"/>
                <w:rFonts w:ascii="Arial" w:hAnsi="Arial"/>
                <w:sz w:val="20"/>
              </w:rPr>
            </w:pPr>
          </w:p>
          <w:p w14:paraId="4C945BD1" w14:textId="3F86C1AE" w:rsidR="00695AF0" w:rsidDel="00DA2CDA" w:rsidRDefault="00695AF0" w:rsidP="00761A3F">
            <w:pPr>
              <w:pStyle w:val="BodyText"/>
              <w:jc w:val="both"/>
              <w:rPr>
                <w:del w:id="210" w:author="patricia davidson" w:date="2022-11-02T21:02:00Z"/>
                <w:rFonts w:ascii="Arial" w:hAnsi="Arial"/>
                <w:sz w:val="20"/>
              </w:rPr>
            </w:pPr>
          </w:p>
          <w:p w14:paraId="729343E7" w14:textId="651A4115" w:rsidR="00695AF0" w:rsidDel="00DA2CDA" w:rsidRDefault="00695AF0" w:rsidP="00761A3F">
            <w:pPr>
              <w:pStyle w:val="BodyText"/>
              <w:jc w:val="both"/>
              <w:rPr>
                <w:del w:id="211" w:author="patricia davidson" w:date="2022-11-02T21:02:00Z"/>
                <w:rFonts w:ascii="Arial" w:hAnsi="Arial"/>
                <w:sz w:val="20"/>
              </w:rPr>
            </w:pPr>
          </w:p>
          <w:p w14:paraId="16A0F31A" w14:textId="0A72DDB5" w:rsidR="00695AF0" w:rsidDel="00DA2CDA" w:rsidRDefault="00695AF0" w:rsidP="00761A3F">
            <w:pPr>
              <w:pStyle w:val="BodyText"/>
              <w:jc w:val="both"/>
              <w:rPr>
                <w:del w:id="212" w:author="patricia davidson" w:date="2022-11-02T21:02:00Z"/>
                <w:rFonts w:ascii="Arial" w:hAnsi="Arial"/>
                <w:sz w:val="20"/>
              </w:rPr>
            </w:pPr>
          </w:p>
          <w:p w14:paraId="379ADB6D" w14:textId="0729DE38" w:rsidR="00695AF0" w:rsidDel="00DA2CDA" w:rsidRDefault="00695AF0" w:rsidP="00761A3F">
            <w:pPr>
              <w:pStyle w:val="BodyText"/>
              <w:jc w:val="both"/>
              <w:rPr>
                <w:del w:id="213" w:author="patricia davidson" w:date="2022-11-02T21:02:00Z"/>
                <w:rFonts w:ascii="Arial" w:hAnsi="Arial"/>
                <w:sz w:val="20"/>
              </w:rPr>
            </w:pPr>
          </w:p>
          <w:p w14:paraId="4AE0BA2A" w14:textId="2FD2F655" w:rsidR="00695AF0" w:rsidDel="00DA2CDA" w:rsidRDefault="00695AF0" w:rsidP="00761A3F">
            <w:pPr>
              <w:pStyle w:val="BodyText"/>
              <w:jc w:val="both"/>
              <w:rPr>
                <w:del w:id="214" w:author="patricia davidson" w:date="2022-11-02T21:02:00Z"/>
                <w:rFonts w:ascii="Arial" w:hAnsi="Arial"/>
                <w:sz w:val="20"/>
              </w:rPr>
            </w:pPr>
          </w:p>
          <w:p w14:paraId="2A52C7BC" w14:textId="7A4D01F1" w:rsidR="00695AF0" w:rsidDel="00DA2CDA" w:rsidRDefault="00695AF0" w:rsidP="00761A3F">
            <w:pPr>
              <w:pStyle w:val="BodyText"/>
              <w:jc w:val="both"/>
              <w:rPr>
                <w:del w:id="215" w:author="patricia davidson" w:date="2022-11-02T21:02:00Z"/>
                <w:rFonts w:ascii="Arial" w:hAnsi="Arial"/>
                <w:sz w:val="20"/>
              </w:rPr>
            </w:pPr>
          </w:p>
          <w:p w14:paraId="44C52F0B" w14:textId="143377E3" w:rsidR="00695AF0" w:rsidDel="00DA2CDA" w:rsidRDefault="00695AF0" w:rsidP="00761A3F">
            <w:pPr>
              <w:pStyle w:val="BodyText"/>
              <w:jc w:val="both"/>
              <w:rPr>
                <w:del w:id="216" w:author="patricia davidson" w:date="2022-11-02T21:02:00Z"/>
                <w:rFonts w:ascii="Arial" w:hAnsi="Arial"/>
                <w:sz w:val="20"/>
              </w:rPr>
            </w:pPr>
          </w:p>
          <w:p w14:paraId="5BAA983B" w14:textId="5ADE342C" w:rsidR="00695AF0" w:rsidDel="00DA2CDA" w:rsidRDefault="00695AF0" w:rsidP="00761A3F">
            <w:pPr>
              <w:pStyle w:val="BodyText"/>
              <w:jc w:val="both"/>
              <w:rPr>
                <w:del w:id="217" w:author="patricia davidson" w:date="2022-11-02T21:02:00Z"/>
                <w:rFonts w:ascii="Arial" w:hAnsi="Arial"/>
                <w:sz w:val="20"/>
              </w:rPr>
            </w:pPr>
          </w:p>
          <w:p w14:paraId="3A9EE41A" w14:textId="24D932E8" w:rsidR="00695AF0" w:rsidDel="00DA2CDA" w:rsidRDefault="00695AF0" w:rsidP="00761A3F">
            <w:pPr>
              <w:pStyle w:val="BodyText"/>
              <w:jc w:val="both"/>
              <w:rPr>
                <w:del w:id="218" w:author="patricia davidson" w:date="2022-11-02T21:02:00Z"/>
                <w:rFonts w:ascii="Arial" w:hAnsi="Arial"/>
                <w:sz w:val="20"/>
              </w:rPr>
            </w:pPr>
          </w:p>
          <w:p w14:paraId="7CA19D06" w14:textId="472F6C5F" w:rsidR="00695AF0" w:rsidDel="00DA2CDA" w:rsidRDefault="00695AF0" w:rsidP="00761A3F">
            <w:pPr>
              <w:pStyle w:val="BodyText"/>
              <w:jc w:val="both"/>
              <w:rPr>
                <w:del w:id="219" w:author="patricia davidson" w:date="2022-11-02T21:02:00Z"/>
                <w:rFonts w:ascii="Arial" w:hAnsi="Arial"/>
                <w:sz w:val="20"/>
              </w:rPr>
            </w:pPr>
          </w:p>
          <w:p w14:paraId="5F11D861" w14:textId="3078AEC6" w:rsidR="00695AF0" w:rsidDel="00DA2CDA" w:rsidRDefault="00695AF0" w:rsidP="00761A3F">
            <w:pPr>
              <w:pStyle w:val="BodyText"/>
              <w:jc w:val="both"/>
              <w:rPr>
                <w:del w:id="220" w:author="patricia davidson" w:date="2022-11-02T21:02:00Z"/>
                <w:rFonts w:ascii="Arial" w:hAnsi="Arial"/>
                <w:sz w:val="20"/>
              </w:rPr>
            </w:pPr>
          </w:p>
          <w:p w14:paraId="4AA6DBFA" w14:textId="660BCC4D" w:rsidR="00695AF0" w:rsidDel="00DA2CDA" w:rsidRDefault="00695AF0" w:rsidP="00761A3F">
            <w:pPr>
              <w:pStyle w:val="BodyText"/>
              <w:jc w:val="both"/>
              <w:rPr>
                <w:del w:id="221" w:author="patricia davidson" w:date="2022-11-02T21:02:00Z"/>
                <w:rFonts w:ascii="Arial" w:hAnsi="Arial"/>
                <w:sz w:val="20"/>
              </w:rPr>
            </w:pPr>
          </w:p>
          <w:p w14:paraId="7E51DE62" w14:textId="0474C8C3" w:rsidR="00695AF0" w:rsidDel="00DA2CDA" w:rsidRDefault="00695AF0" w:rsidP="00761A3F">
            <w:pPr>
              <w:pStyle w:val="BodyText"/>
              <w:jc w:val="both"/>
              <w:rPr>
                <w:del w:id="222" w:author="patricia davidson" w:date="2022-11-02T21:02:00Z"/>
                <w:rFonts w:ascii="Arial" w:hAnsi="Arial"/>
                <w:sz w:val="20"/>
              </w:rPr>
            </w:pPr>
          </w:p>
          <w:p w14:paraId="25CD4A44" w14:textId="77777777" w:rsidR="00A73D73" w:rsidRDefault="00A73D73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FA6E580" w14:textId="77777777" w:rsidR="00D97D48" w:rsidRDefault="00D97D48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979" w:type="dxa"/>
            <w:tcPrChange w:id="223" w:author="patricia davidson" w:date="2022-11-02T15:10:00Z">
              <w:tcPr>
                <w:tcW w:w="979" w:type="dxa"/>
              </w:tcPr>
            </w:tcPrChange>
          </w:tcPr>
          <w:p w14:paraId="50BF2E53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161034A" w14:textId="4A4EDC33" w:rsidR="00761A3F" w:rsidRDefault="00DA2CDA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  <w:ins w:id="224" w:author="patricia davidson" w:date="2022-11-02T21:01:00Z">
              <w:r>
                <w:rPr>
                  <w:rFonts w:ascii="Arial" w:hAnsi="Arial"/>
                  <w:sz w:val="20"/>
                </w:rPr>
                <w:t>5 mins</w:t>
              </w:r>
            </w:ins>
          </w:p>
          <w:p w14:paraId="11C7FF42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098447E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C88747C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9E9834E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6201" w:type="dxa"/>
            <w:tcPrChange w:id="225" w:author="patricia davidson" w:date="2022-11-02T15:10:00Z">
              <w:tcPr>
                <w:tcW w:w="5790" w:type="dxa"/>
              </w:tcPr>
            </w:tcPrChange>
          </w:tcPr>
          <w:p w14:paraId="5E5EFB09" w14:textId="2D42342D" w:rsidR="00761A3F" w:rsidRDefault="00526798">
            <w:pPr>
              <w:pStyle w:val="BodyText"/>
              <w:numPr>
                <w:ilvl w:val="0"/>
                <w:numId w:val="9"/>
              </w:numPr>
              <w:jc w:val="both"/>
              <w:rPr>
                <w:rFonts w:ascii="Arial" w:hAnsi="Arial"/>
                <w:sz w:val="20"/>
              </w:rPr>
              <w:pPrChange w:id="226" w:author="patricia davidson" w:date="2022-10-31T09:09:00Z">
                <w:pPr>
                  <w:pStyle w:val="BodyText"/>
                  <w:jc w:val="both"/>
                </w:pPr>
              </w:pPrChange>
            </w:pPr>
            <w:ins w:id="227" w:author="patricia davidson" w:date="2022-10-31T09:10:00Z">
              <w:r>
                <w:rPr>
                  <w:rFonts w:ascii="Arial" w:hAnsi="Arial"/>
                  <w:sz w:val="20"/>
                </w:rPr>
                <w:t xml:space="preserve">Students will </w:t>
              </w:r>
            </w:ins>
            <w:ins w:id="228" w:author="patricia davidson" w:date="2022-11-02T15:25:00Z">
              <w:r w:rsidR="006A6F7E">
                <w:rPr>
                  <w:rFonts w:ascii="Arial" w:hAnsi="Arial"/>
                  <w:sz w:val="20"/>
                </w:rPr>
                <w:t xml:space="preserve">pack up a little early so we can have a class debriefing. </w:t>
              </w:r>
            </w:ins>
            <w:ins w:id="229" w:author="patricia davidson" w:date="2022-11-02T15:26:00Z">
              <w:r w:rsidR="006A6F7E">
                <w:rPr>
                  <w:rFonts w:ascii="Arial" w:hAnsi="Arial"/>
                  <w:sz w:val="20"/>
                </w:rPr>
                <w:t>We will di</w:t>
              </w:r>
            </w:ins>
            <w:ins w:id="230" w:author="patricia davidson" w:date="2022-11-02T15:27:00Z">
              <w:r w:rsidR="001A5DA5">
                <w:rPr>
                  <w:rFonts w:ascii="Arial" w:hAnsi="Arial"/>
                  <w:sz w:val="20"/>
                </w:rPr>
                <w:t>s</w:t>
              </w:r>
            </w:ins>
            <w:ins w:id="231" w:author="patricia davidson" w:date="2022-11-02T15:26:00Z">
              <w:r w:rsidR="006A6F7E">
                <w:rPr>
                  <w:rFonts w:ascii="Arial" w:hAnsi="Arial"/>
                  <w:sz w:val="20"/>
                </w:rPr>
                <w:t xml:space="preserve">cuss where everyone got up to and what stages </w:t>
              </w:r>
            </w:ins>
            <w:ins w:id="232" w:author="patricia davidson" w:date="2022-11-02T15:27:00Z">
              <w:r w:rsidR="006A6F7E">
                <w:rPr>
                  <w:rFonts w:ascii="Arial" w:hAnsi="Arial"/>
                  <w:sz w:val="20"/>
                </w:rPr>
                <w:t xml:space="preserve">might come next so then I can also prepare further lessons from it. </w:t>
              </w:r>
              <w:r w:rsidR="001A5DA5">
                <w:rPr>
                  <w:rFonts w:ascii="Arial" w:hAnsi="Arial"/>
                  <w:sz w:val="20"/>
                </w:rPr>
                <w:t xml:space="preserve">I will also evaluate how they behaved that lesson and if </w:t>
              </w:r>
            </w:ins>
            <w:ins w:id="233" w:author="patricia davidson" w:date="2022-11-02T15:28:00Z">
              <w:r w:rsidR="001A5DA5">
                <w:rPr>
                  <w:rFonts w:ascii="Arial" w:hAnsi="Arial"/>
                  <w:sz w:val="20"/>
                </w:rPr>
                <w:t xml:space="preserve">needed give them point that need improving on </w:t>
              </w:r>
            </w:ins>
          </w:p>
        </w:tc>
        <w:tc>
          <w:tcPr>
            <w:tcW w:w="3036" w:type="dxa"/>
            <w:tcPrChange w:id="234" w:author="patricia davidson" w:date="2022-11-02T15:10:00Z">
              <w:tcPr>
                <w:tcW w:w="3447" w:type="dxa"/>
                <w:gridSpan w:val="2"/>
              </w:tcPr>
            </w:tcPrChange>
          </w:tcPr>
          <w:p w14:paraId="7E244AD8" w14:textId="77777777" w:rsidR="001A5DA5" w:rsidRDefault="00526798" w:rsidP="001A5DA5">
            <w:pPr>
              <w:pStyle w:val="BodyText"/>
              <w:numPr>
                <w:ilvl w:val="0"/>
                <w:numId w:val="9"/>
              </w:numPr>
              <w:jc w:val="both"/>
              <w:rPr>
                <w:ins w:id="235" w:author="patricia davidson" w:date="2022-11-02T15:28:00Z"/>
                <w:rFonts w:ascii="Arial" w:hAnsi="Arial"/>
                <w:sz w:val="20"/>
              </w:rPr>
            </w:pPr>
            <w:proofErr w:type="spellStart"/>
            <w:ins w:id="236" w:author="patricia davidson" w:date="2022-10-31T09:12:00Z">
              <w:r>
                <w:rPr>
                  <w:rFonts w:ascii="Arial" w:hAnsi="Arial"/>
                  <w:sz w:val="20"/>
                </w:rPr>
                <w:t>Ipad</w:t>
              </w:r>
            </w:ins>
            <w:proofErr w:type="spellEnd"/>
          </w:p>
          <w:p w14:paraId="1CF7F33B" w14:textId="77777777" w:rsidR="001A5DA5" w:rsidRDefault="001A5DA5" w:rsidP="001A5DA5">
            <w:pPr>
              <w:pStyle w:val="BodyText"/>
              <w:numPr>
                <w:ilvl w:val="0"/>
                <w:numId w:val="9"/>
              </w:numPr>
              <w:jc w:val="both"/>
              <w:rPr>
                <w:ins w:id="237" w:author="patricia davidson" w:date="2022-11-02T15:29:00Z"/>
                <w:rFonts w:ascii="Arial" w:hAnsi="Arial"/>
                <w:sz w:val="20"/>
              </w:rPr>
            </w:pPr>
            <w:ins w:id="238" w:author="patricia davidson" w:date="2022-11-02T15:29:00Z">
              <w:r>
                <w:rPr>
                  <w:rFonts w:ascii="Arial" w:hAnsi="Arial"/>
                  <w:sz w:val="20"/>
                </w:rPr>
                <w:t>Projector</w:t>
              </w:r>
            </w:ins>
          </w:p>
          <w:p w14:paraId="7CD16ED8" w14:textId="7F66CB76" w:rsidR="00526798" w:rsidRPr="001A5DA5" w:rsidRDefault="001A5DA5">
            <w:pPr>
              <w:pStyle w:val="BodyText"/>
              <w:numPr>
                <w:ilvl w:val="0"/>
                <w:numId w:val="9"/>
              </w:numPr>
              <w:jc w:val="both"/>
              <w:rPr>
                <w:rFonts w:ascii="Arial" w:hAnsi="Arial"/>
                <w:sz w:val="20"/>
              </w:rPr>
              <w:pPrChange w:id="239" w:author="patricia davidson" w:date="2022-11-02T15:29:00Z">
                <w:pPr>
                  <w:pStyle w:val="BodyText"/>
                  <w:jc w:val="both"/>
                </w:pPr>
              </w:pPrChange>
            </w:pPr>
            <w:ins w:id="240" w:author="patricia davidson" w:date="2022-11-02T15:29:00Z">
              <w:r>
                <w:rPr>
                  <w:rFonts w:ascii="Arial" w:hAnsi="Arial"/>
                  <w:sz w:val="20"/>
                </w:rPr>
                <w:t>Digital copy of workbook</w:t>
              </w:r>
            </w:ins>
            <w:ins w:id="241" w:author="patricia davidson" w:date="2022-10-31T09:12:00Z">
              <w:r w:rsidR="00526798" w:rsidRPr="001A5DA5">
                <w:rPr>
                  <w:rFonts w:ascii="Arial" w:hAnsi="Arial"/>
                  <w:sz w:val="20"/>
                </w:rPr>
                <w:t xml:space="preserve"> </w:t>
              </w:r>
            </w:ins>
          </w:p>
        </w:tc>
      </w:tr>
    </w:tbl>
    <w:p w14:paraId="38AB489E" w14:textId="77777777" w:rsidR="007B0C4D" w:rsidRDefault="007B0C4D">
      <w:pPr>
        <w:pStyle w:val="BodyText"/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(add further pages as required)</w:t>
      </w:r>
    </w:p>
    <w:p w14:paraId="1E0DB04A" w14:textId="77777777" w:rsidR="00D97D48" w:rsidRDefault="00D97D48">
      <w:pPr>
        <w:pStyle w:val="BodyText"/>
        <w:jc w:val="both"/>
        <w:rPr>
          <w:rFonts w:ascii="Arial" w:hAnsi="Arial"/>
          <w:b/>
          <w:sz w:val="20"/>
        </w:rPr>
        <w:sectPr w:rsidR="00D97D48" w:rsidSect="00997786">
          <w:pgSz w:w="15840" w:h="12240" w:orient="landscape" w:code="1"/>
          <w:pgMar w:top="1134" w:right="851" w:bottom="1134" w:left="851" w:header="720" w:footer="720" w:gutter="0"/>
          <w:cols w:space="720"/>
        </w:sectPr>
      </w:pPr>
    </w:p>
    <w:p w14:paraId="0E30C706" w14:textId="77777777" w:rsidR="007B0C4D" w:rsidRPr="00695AF0" w:rsidRDefault="007B0C4D" w:rsidP="00F05B6C">
      <w:pPr>
        <w:pStyle w:val="BodyText"/>
        <w:jc w:val="both"/>
        <w:rPr>
          <w:rFonts w:ascii="Arial" w:hAnsi="Arial"/>
          <w:b/>
          <w:sz w:val="24"/>
          <w:szCs w:val="24"/>
        </w:rPr>
      </w:pPr>
      <w:r w:rsidRPr="0047478F">
        <w:rPr>
          <w:rFonts w:ascii="Arial" w:hAnsi="Arial"/>
          <w:b/>
          <w:sz w:val="24"/>
          <w:szCs w:val="24"/>
          <w:u w:val="single"/>
        </w:rPr>
        <w:lastRenderedPageBreak/>
        <w:t>Student Teacher’s Evaluation</w:t>
      </w:r>
      <w:r w:rsidRPr="00695AF0">
        <w:rPr>
          <w:rFonts w:ascii="Arial" w:hAnsi="Arial"/>
          <w:sz w:val="24"/>
          <w:szCs w:val="24"/>
        </w:rPr>
        <w:t xml:space="preserve"> </w:t>
      </w:r>
      <w:r w:rsidRPr="0047478F">
        <w:rPr>
          <w:rFonts w:ascii="Arial" w:hAnsi="Arial"/>
          <w:i/>
          <w:sz w:val="20"/>
        </w:rPr>
        <w:t>(write reflections on the following):</w:t>
      </w:r>
    </w:p>
    <w:p w14:paraId="004FF73E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6CCB2A2" w14:textId="64E76C82" w:rsidR="000B20F5" w:rsidRPr="000B20F5" w:rsidRDefault="000B20F5" w:rsidP="5E65B569">
      <w:pPr>
        <w:pStyle w:val="BodyText"/>
        <w:jc w:val="both"/>
        <w:rPr>
          <w:rFonts w:ascii="Arial" w:hAnsi="Arial"/>
          <w:b/>
          <w:bCs/>
          <w:i/>
          <w:iCs/>
          <w:sz w:val="24"/>
          <w:szCs w:val="24"/>
        </w:rPr>
      </w:pPr>
      <w:r w:rsidRPr="5E65B569">
        <w:rPr>
          <w:rFonts w:ascii="Arial" w:hAnsi="Arial"/>
          <w:b/>
          <w:bCs/>
          <w:i/>
          <w:iCs/>
          <w:sz w:val="24"/>
          <w:szCs w:val="24"/>
        </w:rPr>
        <w:t>Assessment of Learning Outcomes</w:t>
      </w:r>
      <w:r w:rsidR="0009021E" w:rsidRPr="5E65B56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09021E" w:rsidRPr="5E65B569">
        <w:rPr>
          <w:rFonts w:ascii="Arial" w:hAnsi="Arial"/>
          <w:i/>
          <w:iCs/>
          <w:sz w:val="24"/>
          <w:szCs w:val="24"/>
        </w:rPr>
        <w:t xml:space="preserve">(suggested NESA APST 2.3.1, 3.1.1, 5.1.1. 5.2.1, 5.3.1,5.4.1)   </w:t>
      </w:r>
    </w:p>
    <w:p w14:paraId="45EDB1AA" w14:textId="113A0CCB" w:rsidR="00D97D48" w:rsidRDefault="00D97D48" w:rsidP="5E65B569">
      <w:pPr>
        <w:pStyle w:val="BodyText"/>
        <w:spacing w:before="120"/>
        <w:jc w:val="both"/>
        <w:rPr>
          <w:rFonts w:ascii="Arial" w:hAnsi="Arial"/>
          <w:sz w:val="20"/>
        </w:rPr>
      </w:pPr>
      <w:r w:rsidRPr="5E65B569">
        <w:rPr>
          <w:rFonts w:ascii="Arial" w:hAnsi="Arial"/>
          <w:sz w:val="20"/>
        </w:rPr>
        <w:t>To what exten</w:t>
      </w:r>
      <w:r w:rsidR="00942C91" w:rsidRPr="5E65B569">
        <w:rPr>
          <w:rFonts w:ascii="Arial" w:hAnsi="Arial"/>
          <w:sz w:val="20"/>
        </w:rPr>
        <w:t>t did the learners achieve the</w:t>
      </w:r>
      <w:r w:rsidRPr="5E65B569">
        <w:rPr>
          <w:rFonts w:ascii="Arial" w:hAnsi="Arial"/>
          <w:sz w:val="20"/>
        </w:rPr>
        <w:t xml:space="preserve"> intended </w:t>
      </w:r>
      <w:r w:rsidR="00942C91" w:rsidRPr="5E65B569">
        <w:rPr>
          <w:rFonts w:ascii="Arial" w:hAnsi="Arial"/>
          <w:sz w:val="20"/>
        </w:rPr>
        <w:t>l</w:t>
      </w:r>
      <w:r w:rsidRPr="5E65B569">
        <w:rPr>
          <w:rFonts w:ascii="Arial" w:hAnsi="Arial"/>
          <w:sz w:val="20"/>
        </w:rPr>
        <w:t>earning outcomes</w:t>
      </w:r>
      <w:r w:rsidR="005A3937" w:rsidRPr="5E65B569">
        <w:rPr>
          <w:rFonts w:ascii="Arial" w:hAnsi="Arial"/>
          <w:sz w:val="20"/>
        </w:rPr>
        <w:t xml:space="preserve"> (learning intentions and success criteria)</w:t>
      </w:r>
      <w:r w:rsidRPr="5E65B569">
        <w:rPr>
          <w:rFonts w:ascii="Arial" w:hAnsi="Arial"/>
          <w:sz w:val="20"/>
        </w:rPr>
        <w:t>?</w:t>
      </w:r>
    </w:p>
    <w:p w14:paraId="4AC5B389" w14:textId="77777777" w:rsidR="00D97D48" w:rsidRDefault="00D97D48" w:rsidP="00F05B6C">
      <w:pPr>
        <w:pStyle w:val="BodyText"/>
        <w:jc w:val="both"/>
        <w:rPr>
          <w:rFonts w:ascii="Arial" w:hAnsi="Arial"/>
          <w:sz w:val="20"/>
        </w:rPr>
      </w:pPr>
    </w:p>
    <w:p w14:paraId="21BD5DD6" w14:textId="77777777" w:rsidR="00D97D48" w:rsidRDefault="00D97D48" w:rsidP="00F05B6C">
      <w:pPr>
        <w:pStyle w:val="BodyText"/>
        <w:jc w:val="both"/>
        <w:rPr>
          <w:rFonts w:ascii="Arial" w:hAnsi="Arial"/>
          <w:sz w:val="20"/>
        </w:rPr>
      </w:pPr>
    </w:p>
    <w:p w14:paraId="78C5B04F" w14:textId="77777777" w:rsidR="00D97D48" w:rsidRDefault="00D97D48" w:rsidP="00F05B6C">
      <w:pPr>
        <w:pStyle w:val="BodyText"/>
        <w:jc w:val="both"/>
        <w:rPr>
          <w:rFonts w:ascii="Arial" w:hAnsi="Arial"/>
          <w:sz w:val="20"/>
        </w:rPr>
      </w:pPr>
    </w:p>
    <w:p w14:paraId="5309B12C" w14:textId="77777777" w:rsidR="007B0C4D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Describe the</w:t>
      </w:r>
      <w:r w:rsidR="00172413">
        <w:rPr>
          <w:rFonts w:ascii="Arial" w:hAnsi="Arial"/>
          <w:sz w:val="20"/>
        </w:rPr>
        <w:t xml:space="preserve"> evidence</w:t>
      </w:r>
      <w:r>
        <w:rPr>
          <w:rFonts w:ascii="Arial" w:hAnsi="Arial"/>
          <w:sz w:val="20"/>
        </w:rPr>
        <w:t xml:space="preserve"> you have for this.</w:t>
      </w:r>
    </w:p>
    <w:p w14:paraId="35DEC32C" w14:textId="77777777" w:rsidR="0047478F" w:rsidRDefault="0047478F" w:rsidP="00F05B6C">
      <w:pPr>
        <w:pStyle w:val="BodyText"/>
        <w:jc w:val="both"/>
        <w:rPr>
          <w:rFonts w:ascii="Arial" w:hAnsi="Arial"/>
          <w:sz w:val="20"/>
        </w:rPr>
      </w:pPr>
    </w:p>
    <w:p w14:paraId="0EFB2534" w14:textId="77777777" w:rsidR="0047478F" w:rsidRDefault="0047478F" w:rsidP="00F05B6C">
      <w:pPr>
        <w:pStyle w:val="BodyText"/>
        <w:jc w:val="both"/>
        <w:rPr>
          <w:rFonts w:ascii="Arial" w:hAnsi="Arial"/>
          <w:sz w:val="20"/>
        </w:rPr>
      </w:pPr>
    </w:p>
    <w:p w14:paraId="53CEF97B" w14:textId="77777777" w:rsidR="0047478F" w:rsidRDefault="0047478F" w:rsidP="00F05B6C">
      <w:pPr>
        <w:pStyle w:val="BodyText"/>
        <w:jc w:val="both"/>
        <w:rPr>
          <w:rFonts w:ascii="Arial" w:hAnsi="Arial"/>
          <w:sz w:val="20"/>
        </w:rPr>
      </w:pPr>
    </w:p>
    <w:p w14:paraId="4645C95C" w14:textId="77777777" w:rsidR="0047478F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Outline the follow-up to this lesson for the</w:t>
      </w:r>
      <w:r w:rsidRPr="00172413">
        <w:rPr>
          <w:rFonts w:ascii="Arial" w:hAnsi="Arial"/>
          <w:i/>
          <w:sz w:val="20"/>
        </w:rPr>
        <w:t xml:space="preserve"> </w:t>
      </w:r>
      <w:r w:rsidRPr="00172413">
        <w:rPr>
          <w:rFonts w:ascii="Arial" w:hAnsi="Arial"/>
          <w:b/>
          <w:sz w:val="20"/>
        </w:rPr>
        <w:t>learners</w:t>
      </w:r>
      <w:r w:rsidR="00172413">
        <w:rPr>
          <w:rFonts w:ascii="Arial" w:hAnsi="Arial"/>
          <w:b/>
          <w:sz w:val="20"/>
        </w:rPr>
        <w:t>.</w:t>
      </w:r>
    </w:p>
    <w:p w14:paraId="7E4ABAE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3F1A3D0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8261F55" w14:textId="77777777" w:rsidR="00D54F61" w:rsidRDefault="00D54F61" w:rsidP="00F05B6C">
      <w:pPr>
        <w:pStyle w:val="BodyText"/>
        <w:jc w:val="both"/>
        <w:rPr>
          <w:rFonts w:ascii="Arial" w:hAnsi="Arial"/>
          <w:sz w:val="20"/>
        </w:rPr>
      </w:pPr>
    </w:p>
    <w:p w14:paraId="1792872C" w14:textId="77777777" w:rsidR="007B0C4D" w:rsidRDefault="000B20F5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_________________________________________________________________________________________</w:t>
      </w:r>
    </w:p>
    <w:p w14:paraId="4CF231CE" w14:textId="4746BC11" w:rsidR="0009021E" w:rsidRPr="000B20F5" w:rsidRDefault="000B20F5" w:rsidP="5E65B569">
      <w:pPr>
        <w:pStyle w:val="BodyText"/>
        <w:jc w:val="both"/>
        <w:rPr>
          <w:rFonts w:ascii="Arial" w:hAnsi="Arial"/>
          <w:b/>
          <w:bCs/>
          <w:i/>
          <w:iCs/>
          <w:sz w:val="24"/>
          <w:szCs w:val="24"/>
        </w:rPr>
      </w:pPr>
      <w:r w:rsidRPr="5E65B569">
        <w:rPr>
          <w:rFonts w:ascii="Arial" w:hAnsi="Arial"/>
          <w:b/>
          <w:bCs/>
          <w:i/>
          <w:iCs/>
          <w:sz w:val="24"/>
          <w:szCs w:val="24"/>
        </w:rPr>
        <w:t>Evaluation of Teaching</w:t>
      </w:r>
      <w:r w:rsidR="0009021E" w:rsidRPr="5E65B56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09021E" w:rsidRPr="5E65B569">
        <w:rPr>
          <w:rFonts w:ascii="Arial" w:hAnsi="Arial"/>
          <w:i/>
          <w:iCs/>
          <w:sz w:val="24"/>
          <w:szCs w:val="24"/>
        </w:rPr>
        <w:t>(suggested NESA APST 1.2.1, 1.3.1, 1.4.1, 1.5.1, 1.6.1, 2.2.1</w:t>
      </w:r>
      <w:r w:rsidR="005A3937" w:rsidRPr="5E65B569">
        <w:rPr>
          <w:rFonts w:ascii="Arial" w:hAnsi="Arial"/>
          <w:i/>
          <w:iCs/>
          <w:sz w:val="24"/>
          <w:szCs w:val="24"/>
        </w:rPr>
        <w:t>, 2.3.1, 2.4.1, 2.5.1, 2.6.1, 3.1.1, 3.2.1, 3.3.1, 3.4.1, 3.5.1, 3.6.1, 4.1.1. 4.2.1, 4.3.1, 5.1.1, 5.2.1, 5.3.1</w:t>
      </w:r>
      <w:r w:rsidR="0009021E" w:rsidRPr="5E65B569">
        <w:rPr>
          <w:rFonts w:ascii="Arial" w:hAnsi="Arial"/>
          <w:i/>
          <w:iCs/>
          <w:sz w:val="24"/>
          <w:szCs w:val="24"/>
        </w:rPr>
        <w:t xml:space="preserve">)   </w:t>
      </w:r>
    </w:p>
    <w:p w14:paraId="6B5852F0" w14:textId="6C183C9F" w:rsidR="000B20F5" w:rsidRPr="0009021E" w:rsidRDefault="000B20F5" w:rsidP="5E65B569">
      <w:pPr>
        <w:pStyle w:val="BodyText"/>
        <w:jc w:val="both"/>
        <w:rPr>
          <w:rFonts w:ascii="Arial" w:hAnsi="Arial"/>
          <w:i/>
          <w:iCs/>
          <w:sz w:val="24"/>
          <w:szCs w:val="24"/>
        </w:rPr>
      </w:pPr>
    </w:p>
    <w:p w14:paraId="3672A49E" w14:textId="77777777" w:rsidR="007B0C4D" w:rsidRDefault="0047478F" w:rsidP="00F05B6C">
      <w:pPr>
        <w:pStyle w:val="BodyText"/>
        <w:spacing w:before="1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Identify the</w:t>
      </w:r>
      <w:r w:rsidR="007B0C4D">
        <w:rPr>
          <w:rFonts w:ascii="Arial" w:hAnsi="Arial"/>
          <w:sz w:val="20"/>
        </w:rPr>
        <w:t xml:space="preserve"> teaching strategies / learning experiences </w:t>
      </w:r>
      <w:r>
        <w:rPr>
          <w:rFonts w:ascii="Arial" w:hAnsi="Arial"/>
          <w:sz w:val="20"/>
        </w:rPr>
        <w:t xml:space="preserve">that </w:t>
      </w:r>
      <w:r w:rsidR="007B0C4D">
        <w:rPr>
          <w:rFonts w:ascii="Arial" w:hAnsi="Arial"/>
          <w:sz w:val="20"/>
        </w:rPr>
        <w:t xml:space="preserve">were </w:t>
      </w:r>
      <w:r w:rsidR="007B0C4D">
        <w:rPr>
          <w:rFonts w:ascii="Arial" w:hAnsi="Arial"/>
          <w:b/>
          <w:sz w:val="20"/>
        </w:rPr>
        <w:t xml:space="preserve">most </w:t>
      </w:r>
      <w:r>
        <w:rPr>
          <w:rFonts w:ascii="Arial" w:hAnsi="Arial"/>
          <w:sz w:val="20"/>
        </w:rPr>
        <w:t>effective. Explain why.</w:t>
      </w:r>
    </w:p>
    <w:p w14:paraId="67221CBC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2B5423F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EBB3E95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05CAFD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ED2E9E1" w14:textId="77777777" w:rsidR="007B0C4D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Identify the</w:t>
      </w:r>
      <w:r w:rsidR="007B0C4D">
        <w:rPr>
          <w:rFonts w:ascii="Arial" w:hAnsi="Arial"/>
          <w:sz w:val="20"/>
        </w:rPr>
        <w:t xml:space="preserve"> teaching strategies / learning experiences </w:t>
      </w:r>
      <w:r>
        <w:rPr>
          <w:rFonts w:ascii="Arial" w:hAnsi="Arial"/>
          <w:sz w:val="20"/>
        </w:rPr>
        <w:t xml:space="preserve">that </w:t>
      </w:r>
      <w:r w:rsidR="007B0C4D">
        <w:rPr>
          <w:rFonts w:ascii="Arial" w:hAnsi="Arial"/>
          <w:sz w:val="20"/>
        </w:rPr>
        <w:t xml:space="preserve">were </w:t>
      </w:r>
      <w:r w:rsidR="007B0C4D">
        <w:rPr>
          <w:rFonts w:ascii="Arial" w:hAnsi="Arial"/>
          <w:b/>
          <w:sz w:val="20"/>
        </w:rPr>
        <w:t>least</w:t>
      </w:r>
      <w:r>
        <w:rPr>
          <w:rFonts w:ascii="Arial" w:hAnsi="Arial"/>
          <w:sz w:val="20"/>
        </w:rPr>
        <w:t xml:space="preserve"> effective. Explain why.</w:t>
      </w:r>
    </w:p>
    <w:p w14:paraId="0C63329C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499444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6DDBEE0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3F051BE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57CD2F8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How appropriate was the timing throughout the various sections of the lesson?</w:t>
      </w:r>
      <w:r w:rsidR="0047478F">
        <w:rPr>
          <w:rFonts w:ascii="Arial" w:hAnsi="Arial"/>
          <w:sz w:val="20"/>
        </w:rPr>
        <w:t xml:space="preserve"> Why?</w:t>
      </w:r>
    </w:p>
    <w:p w14:paraId="60B651F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D73D48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6FAC869F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8B56438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71D285E4" w14:textId="77777777" w:rsidR="007B0C4D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Describe h</w:t>
      </w:r>
      <w:r w:rsidR="007B0C4D">
        <w:rPr>
          <w:rFonts w:ascii="Arial" w:hAnsi="Arial"/>
          <w:sz w:val="20"/>
        </w:rPr>
        <w:t>ow the selection and use of resources</w:t>
      </w:r>
      <w:r>
        <w:rPr>
          <w:rFonts w:ascii="Arial" w:hAnsi="Arial"/>
          <w:sz w:val="20"/>
        </w:rPr>
        <w:t xml:space="preserve"> supported learning in the lesson.</w:t>
      </w:r>
    </w:p>
    <w:p w14:paraId="34677BF5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10B30DD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55E2D02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8F16B56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0AF9DC4" w14:textId="77777777" w:rsidR="007B0C4D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Identify what motivated the students. Explain why.</w:t>
      </w:r>
    </w:p>
    <w:p w14:paraId="7C44506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63CCE8F0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7112C82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78E55196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077E9F2" w14:textId="77777777" w:rsidR="007B0C4D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Identify the</w:t>
      </w:r>
      <w:r w:rsidR="007B0C4D">
        <w:rPr>
          <w:rFonts w:ascii="Arial" w:hAnsi="Arial"/>
          <w:sz w:val="20"/>
        </w:rPr>
        <w:t xml:space="preserve"> classroom management strategies </w:t>
      </w:r>
      <w:r>
        <w:rPr>
          <w:rFonts w:ascii="Arial" w:hAnsi="Arial"/>
          <w:sz w:val="20"/>
        </w:rPr>
        <w:t xml:space="preserve">that </w:t>
      </w:r>
      <w:r w:rsidR="007B0C4D">
        <w:rPr>
          <w:rFonts w:ascii="Arial" w:hAnsi="Arial"/>
          <w:sz w:val="20"/>
        </w:rPr>
        <w:t xml:space="preserve">were </w:t>
      </w:r>
      <w:r w:rsidR="007B0C4D">
        <w:rPr>
          <w:rFonts w:ascii="Arial" w:hAnsi="Arial"/>
          <w:b/>
          <w:sz w:val="20"/>
        </w:rPr>
        <w:t>most</w:t>
      </w:r>
      <w:r>
        <w:rPr>
          <w:rFonts w:ascii="Arial" w:hAnsi="Arial"/>
          <w:sz w:val="20"/>
        </w:rPr>
        <w:t xml:space="preserve"> effective. Explain why.</w:t>
      </w:r>
    </w:p>
    <w:p w14:paraId="6356A587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E192A3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7675A20C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9D6A24B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A1CDB81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What was most satisfying about the lesson?</w:t>
      </w:r>
    </w:p>
    <w:p w14:paraId="201DCFE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2BDF4A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C5EE6A2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FC2B164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B1C0952" w14:textId="77777777" w:rsidR="00D54F61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Based on these reflections, outline the steps you should now take to improve your teaching in future lessons.</w:t>
      </w:r>
    </w:p>
    <w:p w14:paraId="4C13345B" w14:textId="7450DB2D" w:rsidR="007B0C4D" w:rsidRPr="00D54F61" w:rsidRDefault="007B0C4D" w:rsidP="5E65B569">
      <w:pPr>
        <w:pStyle w:val="BodyText"/>
        <w:jc w:val="both"/>
        <w:rPr>
          <w:rFonts w:ascii="Arial" w:hAnsi="Arial"/>
          <w:sz w:val="20"/>
        </w:rPr>
      </w:pPr>
      <w:r w:rsidRPr="5E65B569">
        <w:rPr>
          <w:rFonts w:ascii="Arial" w:hAnsi="Arial"/>
        </w:rPr>
        <w:br w:type="page"/>
      </w:r>
      <w:r w:rsidR="00942C91" w:rsidRPr="5E65B569">
        <w:rPr>
          <w:rFonts w:ascii="Arial" w:hAnsi="Arial"/>
          <w:b/>
          <w:bCs/>
          <w:sz w:val="24"/>
          <w:szCs w:val="24"/>
        </w:rPr>
        <w:lastRenderedPageBreak/>
        <w:t>Colleague</w:t>
      </w:r>
      <w:r w:rsidRPr="5E65B569">
        <w:rPr>
          <w:rFonts w:ascii="Arial" w:hAnsi="Arial"/>
          <w:b/>
          <w:bCs/>
          <w:sz w:val="24"/>
          <w:szCs w:val="24"/>
        </w:rPr>
        <w:t xml:space="preserve"> teacher’s comments:</w:t>
      </w:r>
      <w:r w:rsidRPr="5E65B569">
        <w:rPr>
          <w:rFonts w:ascii="Arial" w:hAnsi="Arial"/>
        </w:rPr>
        <w:t xml:space="preserve"> </w:t>
      </w:r>
      <w:r w:rsidRPr="5E65B569">
        <w:rPr>
          <w:rFonts w:ascii="Arial" w:hAnsi="Arial"/>
          <w:sz w:val="20"/>
        </w:rPr>
        <w:t xml:space="preserve">(Reference could be made, for example, to planning and preparation, knowledge of curriculum, </w:t>
      </w:r>
      <w:proofErr w:type="spellStart"/>
      <w:r w:rsidRPr="5E65B569">
        <w:rPr>
          <w:rFonts w:ascii="Arial" w:hAnsi="Arial"/>
          <w:sz w:val="20"/>
        </w:rPr>
        <w:t>organisation</w:t>
      </w:r>
      <w:proofErr w:type="spellEnd"/>
      <w:r w:rsidRPr="5E65B569">
        <w:rPr>
          <w:rFonts w:ascii="Arial" w:hAnsi="Arial"/>
          <w:sz w:val="20"/>
        </w:rPr>
        <w:t>, motivation of pupils, strategies used, interaction with students, classroom management, catering for individual needs, use of resources, etc.</w:t>
      </w:r>
      <w:r w:rsidR="005A3937" w:rsidRPr="5E65B569">
        <w:rPr>
          <w:rFonts w:ascii="Arial" w:hAnsi="Arial"/>
          <w:sz w:val="20"/>
        </w:rPr>
        <w:t xml:space="preserve"> in alignment with the NESA APST Graduate Teaching Standards</w:t>
      </w:r>
      <w:r w:rsidRPr="5E65B569">
        <w:rPr>
          <w:rFonts w:ascii="Arial" w:hAnsi="Arial"/>
          <w:sz w:val="20"/>
        </w:rPr>
        <w:t>)</w:t>
      </w:r>
    </w:p>
    <w:p w14:paraId="17CC6D7D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8911381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0A5ED18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8857228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2794A76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22A7A37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729F78A7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6AE4955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E42931B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B1264ED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BB6A41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8C14DC9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6AD1EC89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26C3FC7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DD78072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F67765F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F34F600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DCE2F86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A01F32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7D935D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2F2844B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CCA0445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D128870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B08DB19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DCA2094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E50A715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72697E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E9DAF57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725C6835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B87AC52" w14:textId="77777777" w:rsidR="007B0C4D" w:rsidRDefault="007B0C4D" w:rsidP="00F05B6C">
      <w:pPr>
        <w:pStyle w:val="BodyText"/>
        <w:jc w:val="both"/>
        <w:rPr>
          <w:b/>
        </w:rPr>
      </w:pPr>
    </w:p>
    <w:p w14:paraId="7EEA9C07" w14:textId="77777777" w:rsidR="007B0C4D" w:rsidRDefault="007B0C4D" w:rsidP="00F05B6C">
      <w:pPr>
        <w:pStyle w:val="BodyText"/>
        <w:jc w:val="both"/>
        <w:rPr>
          <w:b/>
        </w:rPr>
      </w:pPr>
    </w:p>
    <w:p w14:paraId="0970BB5F" w14:textId="77777777" w:rsidR="007B0C4D" w:rsidRDefault="007B0C4D" w:rsidP="00F05B6C">
      <w:pPr>
        <w:pStyle w:val="BodyText"/>
        <w:jc w:val="both"/>
        <w:rPr>
          <w:b/>
        </w:rPr>
      </w:pPr>
    </w:p>
    <w:p w14:paraId="44D0E4AF" w14:textId="77777777" w:rsidR="007B0C4D" w:rsidRDefault="007B0C4D" w:rsidP="00F05B6C">
      <w:pPr>
        <w:pStyle w:val="BodyText"/>
        <w:jc w:val="both"/>
        <w:rPr>
          <w:b/>
        </w:rPr>
      </w:pPr>
    </w:p>
    <w:p w14:paraId="1CE1D7C1" w14:textId="77777777" w:rsidR="007B0C4D" w:rsidRDefault="007B0C4D" w:rsidP="00F05B6C">
      <w:pPr>
        <w:pStyle w:val="BodyText"/>
        <w:spacing w:line="360" w:lineRule="auto"/>
        <w:jc w:val="both"/>
        <w:rPr>
          <w:rFonts w:ascii="Arial" w:hAnsi="Arial"/>
        </w:rPr>
      </w:pPr>
    </w:p>
    <w:sectPr w:rsidR="007B0C4D" w:rsidSect="00DD624C">
      <w:pgSz w:w="12240" w:h="15840" w:code="1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1DA9"/>
    <w:multiLevelType w:val="hybridMultilevel"/>
    <w:tmpl w:val="39A023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818E6"/>
    <w:multiLevelType w:val="hybridMultilevel"/>
    <w:tmpl w:val="CA8CD91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232D"/>
    <w:multiLevelType w:val="hybridMultilevel"/>
    <w:tmpl w:val="57CED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95975"/>
    <w:multiLevelType w:val="hybridMultilevel"/>
    <w:tmpl w:val="62DAB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A169D"/>
    <w:multiLevelType w:val="hybridMultilevel"/>
    <w:tmpl w:val="66C0504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1CAE"/>
    <w:multiLevelType w:val="hybridMultilevel"/>
    <w:tmpl w:val="0756C5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667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44B06605"/>
    <w:multiLevelType w:val="hybridMultilevel"/>
    <w:tmpl w:val="55B475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E7897"/>
    <w:multiLevelType w:val="hybridMultilevel"/>
    <w:tmpl w:val="1BA876EC"/>
    <w:lvl w:ilvl="0" w:tplc="0BA880F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B1EEB"/>
    <w:multiLevelType w:val="hybridMultilevel"/>
    <w:tmpl w:val="B434CE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63C64"/>
    <w:multiLevelType w:val="hybridMultilevel"/>
    <w:tmpl w:val="79ECB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B0BCA"/>
    <w:multiLevelType w:val="hybridMultilevel"/>
    <w:tmpl w:val="891C7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6071C"/>
    <w:multiLevelType w:val="hybridMultilevel"/>
    <w:tmpl w:val="0C4C3EF8"/>
    <w:lvl w:ilvl="0" w:tplc="C2CA4E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63B7F"/>
    <w:multiLevelType w:val="hybridMultilevel"/>
    <w:tmpl w:val="59545756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4722C"/>
    <w:multiLevelType w:val="hybridMultilevel"/>
    <w:tmpl w:val="A012424A"/>
    <w:lvl w:ilvl="0" w:tplc="339428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57567241">
    <w:abstractNumId w:val="6"/>
  </w:num>
  <w:num w:numId="2" w16cid:durableId="1968008719">
    <w:abstractNumId w:val="12"/>
  </w:num>
  <w:num w:numId="3" w16cid:durableId="1685547920">
    <w:abstractNumId w:val="7"/>
  </w:num>
  <w:num w:numId="4" w16cid:durableId="931668972">
    <w:abstractNumId w:val="10"/>
  </w:num>
  <w:num w:numId="5" w16cid:durableId="1943144038">
    <w:abstractNumId w:val="5"/>
  </w:num>
  <w:num w:numId="6" w16cid:durableId="280888263">
    <w:abstractNumId w:val="2"/>
  </w:num>
  <w:num w:numId="7" w16cid:durableId="1962879122">
    <w:abstractNumId w:val="1"/>
  </w:num>
  <w:num w:numId="8" w16cid:durableId="201866212">
    <w:abstractNumId w:val="13"/>
  </w:num>
  <w:num w:numId="9" w16cid:durableId="1676807941">
    <w:abstractNumId w:val="11"/>
  </w:num>
  <w:num w:numId="10" w16cid:durableId="1241328398">
    <w:abstractNumId w:val="0"/>
  </w:num>
  <w:num w:numId="11" w16cid:durableId="511845391">
    <w:abstractNumId w:val="8"/>
  </w:num>
  <w:num w:numId="12" w16cid:durableId="219177731">
    <w:abstractNumId w:val="3"/>
  </w:num>
  <w:num w:numId="13" w16cid:durableId="730468234">
    <w:abstractNumId w:val="9"/>
  </w:num>
  <w:num w:numId="14" w16cid:durableId="1906069633">
    <w:abstractNumId w:val="14"/>
  </w:num>
  <w:num w:numId="15" w16cid:durableId="2085950115">
    <w:abstractNumId w:val="4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tricia davidson">
    <w15:presenceInfo w15:providerId="Windows Live" w15:userId="71e492523095c5b3"/>
  </w15:person>
  <w15:person w15:author="Chrissy Monteleone">
    <w15:presenceInfo w15:providerId="AD" w15:userId="S::chmonteleone@acu.edu.au::e17f952d-7363-4df5-b389-500824d4b7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34"/>
    <w:rsid w:val="0009021E"/>
    <w:rsid w:val="000B20F5"/>
    <w:rsid w:val="000D35A9"/>
    <w:rsid w:val="000E18C0"/>
    <w:rsid w:val="00100F67"/>
    <w:rsid w:val="00172413"/>
    <w:rsid w:val="00187D05"/>
    <w:rsid w:val="00197C76"/>
    <w:rsid w:val="001A5DA5"/>
    <w:rsid w:val="002738A8"/>
    <w:rsid w:val="002F0496"/>
    <w:rsid w:val="0036372B"/>
    <w:rsid w:val="00384E8F"/>
    <w:rsid w:val="003A104F"/>
    <w:rsid w:val="003D6409"/>
    <w:rsid w:val="0047478F"/>
    <w:rsid w:val="004802A0"/>
    <w:rsid w:val="004D20BB"/>
    <w:rsid w:val="00520D65"/>
    <w:rsid w:val="00524562"/>
    <w:rsid w:val="00525539"/>
    <w:rsid w:val="00526798"/>
    <w:rsid w:val="005333EC"/>
    <w:rsid w:val="005355B0"/>
    <w:rsid w:val="005626B2"/>
    <w:rsid w:val="0058141B"/>
    <w:rsid w:val="005A3937"/>
    <w:rsid w:val="00603257"/>
    <w:rsid w:val="00694F2C"/>
    <w:rsid w:val="00695AF0"/>
    <w:rsid w:val="006A559B"/>
    <w:rsid w:val="006A6F7E"/>
    <w:rsid w:val="006C6CA3"/>
    <w:rsid w:val="00721E21"/>
    <w:rsid w:val="00761A3F"/>
    <w:rsid w:val="0078705E"/>
    <w:rsid w:val="007A6888"/>
    <w:rsid w:val="007B0C4D"/>
    <w:rsid w:val="007B188C"/>
    <w:rsid w:val="007B74CC"/>
    <w:rsid w:val="007D385D"/>
    <w:rsid w:val="007D3C34"/>
    <w:rsid w:val="007D7A1D"/>
    <w:rsid w:val="008643F2"/>
    <w:rsid w:val="00875E76"/>
    <w:rsid w:val="008B2724"/>
    <w:rsid w:val="008C533F"/>
    <w:rsid w:val="008F5E9D"/>
    <w:rsid w:val="00942C91"/>
    <w:rsid w:val="00987120"/>
    <w:rsid w:val="00997786"/>
    <w:rsid w:val="009B1AF4"/>
    <w:rsid w:val="009B2F6E"/>
    <w:rsid w:val="00A714DE"/>
    <w:rsid w:val="00A73D73"/>
    <w:rsid w:val="00AC346F"/>
    <w:rsid w:val="00AE393E"/>
    <w:rsid w:val="00B546B1"/>
    <w:rsid w:val="00B930CB"/>
    <w:rsid w:val="00BB10F8"/>
    <w:rsid w:val="00BF244D"/>
    <w:rsid w:val="00BF3C59"/>
    <w:rsid w:val="00C24134"/>
    <w:rsid w:val="00C509E1"/>
    <w:rsid w:val="00C73C5E"/>
    <w:rsid w:val="00CB62C2"/>
    <w:rsid w:val="00D54F61"/>
    <w:rsid w:val="00D97D48"/>
    <w:rsid w:val="00DA2CDA"/>
    <w:rsid w:val="00DD624C"/>
    <w:rsid w:val="00DE7717"/>
    <w:rsid w:val="00E14068"/>
    <w:rsid w:val="00E85F02"/>
    <w:rsid w:val="00ED6A35"/>
    <w:rsid w:val="00F05B6C"/>
    <w:rsid w:val="00F37419"/>
    <w:rsid w:val="0197D5E2"/>
    <w:rsid w:val="2382F617"/>
    <w:rsid w:val="27AD1FA5"/>
    <w:rsid w:val="5E65B569"/>
    <w:rsid w:val="6DECC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60DF3"/>
  <w15:docId w15:val="{C6AB43AD-5CD6-462F-AB3F-E48B8B16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7B188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0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5E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355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5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5B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5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5B0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BF3C59"/>
    <w:pPr>
      <w:spacing w:after="0" w:line="240" w:lineRule="auto"/>
    </w:pPr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A2CDA"/>
    <w:pPr>
      <w:spacing w:after="160" w:line="259" w:lineRule="auto"/>
      <w:ind w:left="720"/>
      <w:contextualSpacing/>
    </w:pPr>
    <w:rPr>
      <w:rFonts w:ascii="Calibri" w:eastAsiaTheme="minorHAnsi" w:hAnsi="Calibri" w:cstheme="minorHAnsi"/>
      <w:color w:val="000000"/>
      <w:sz w:val="28"/>
      <w:szCs w:val="2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AB0EC8ED2264A8D28502C53342C0A" ma:contentTypeVersion="13" ma:contentTypeDescription="Create a new document." ma:contentTypeScope="" ma:versionID="c8f3342f4bca44425daaa1cba23c9d59">
  <xsd:schema xmlns:xsd="http://www.w3.org/2001/XMLSchema" xmlns:xs="http://www.w3.org/2001/XMLSchema" xmlns:p="http://schemas.microsoft.com/office/2006/metadata/properties" xmlns:ns3="b7828373-b6ec-4fdf-8476-808568bef381" xmlns:ns4="90bcd718-0562-479f-8aa4-4e03ef8fd5d7" targetNamespace="http://schemas.microsoft.com/office/2006/metadata/properties" ma:root="true" ma:fieldsID="42709950bd65a0b34c346a85945c1766" ns3:_="" ns4:_="">
    <xsd:import namespace="b7828373-b6ec-4fdf-8476-808568bef381"/>
    <xsd:import namespace="90bcd718-0562-479f-8aa4-4e03ef8fd5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28373-b6ec-4fdf-8476-808568bef3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cd718-0562-479f-8aa4-4e03ef8fd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ED9BBF-A772-407A-9DD0-64AFB3051B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E334F4-D407-41A2-9EAA-97E838EA02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4ED02-EB59-44D9-9B58-AA62A29E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28373-b6ec-4fdf-8476-808568bef381"/>
    <ds:schemaRef ds:uri="90bcd718-0562-479f-8aa4-4e03ef8fd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 Format</vt:lpstr>
    </vt:vector>
  </TitlesOfParts>
  <Company>ACU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 Format</dc:title>
  <dc:creator>ACU</dc:creator>
  <cp:lastModifiedBy>patricia davidson</cp:lastModifiedBy>
  <cp:revision>2</cp:revision>
  <cp:lastPrinted>2008-12-15T05:07:00Z</cp:lastPrinted>
  <dcterms:created xsi:type="dcterms:W3CDTF">2025-08-27T13:02:00Z</dcterms:created>
  <dcterms:modified xsi:type="dcterms:W3CDTF">2025-08-27T13:02:00Z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0x010100788AB0EC8ED2264A8D28502C53342C0A</vt:lpwstr>
  </property>
</Properties>
</file>